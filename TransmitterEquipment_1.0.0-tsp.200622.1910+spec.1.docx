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D20B59" w14:textId="713C4025" w:rsidR="004856D5" w:rsidRDefault="004856D5" w:rsidP="004856D5">
      <w:pPr>
        <w:pStyle w:val="Titel"/>
      </w:pPr>
      <w:proofErr w:type="spellStart"/>
      <w:r>
        <w:t>Wire</w:t>
      </w:r>
      <w:proofErr w:type="spellEnd"/>
      <w:r w:rsidR="00826A46" w:rsidRPr="00826A46">
        <w:rPr>
          <w:lang w:val="en-US"/>
        </w:rPr>
        <w:t>- and Air</w:t>
      </w:r>
      <w:r>
        <w:t>Equipment</w:t>
      </w:r>
    </w:p>
    <w:p w14:paraId="04E80C41" w14:textId="335FD5E1" w:rsidR="004B7602" w:rsidRPr="004B7602" w:rsidRDefault="004856D5" w:rsidP="004B7602">
      <w:pPr>
        <w:pStyle w:val="NormalCentered"/>
      </w:pPr>
      <w:proofErr w:type="gramStart"/>
      <w:r>
        <w:t>or</w:t>
      </w:r>
      <w:proofErr w:type="gramEnd"/>
      <w:r>
        <w:t xml:space="preserve"> h</w:t>
      </w:r>
      <w:r w:rsidR="004B7602">
        <w:t>ow to deal with SFPs</w:t>
      </w:r>
      <w:r w:rsidR="00D43E49">
        <w:rPr>
          <w:rStyle w:val="Funotenzeichen"/>
        </w:rPr>
        <w:footnoteReference w:id="1"/>
      </w:r>
      <w:r w:rsidR="00826A46">
        <w:t xml:space="preserve"> and ODUs</w:t>
      </w:r>
    </w:p>
    <w:p w14:paraId="7067919D" w14:textId="77777777" w:rsidR="004856D5" w:rsidRDefault="004856D5" w:rsidP="004856D5"/>
    <w:p w14:paraId="749BE1EA" w14:textId="77777777" w:rsidR="003E3CCD" w:rsidRPr="004856D5" w:rsidRDefault="003E3CCD" w:rsidP="004856D5"/>
    <w:p w14:paraId="37A23749" w14:textId="10CE6F56" w:rsidR="00B359C1" w:rsidRDefault="0020704D" w:rsidP="0020704D">
      <w:pPr>
        <w:pStyle w:val="berschrift1"/>
      </w:pPr>
      <w:r>
        <w:t>Introduction</w:t>
      </w:r>
    </w:p>
    <w:p w14:paraId="44A30D52" w14:textId="015EDC0C" w:rsidR="00826A46" w:rsidRDefault="00826A46" w:rsidP="0084765F">
      <w:pPr>
        <w:pStyle w:val="Text"/>
      </w:pPr>
      <w:r w:rsidRPr="00826A46">
        <w:t xml:space="preserve">The current </w:t>
      </w:r>
      <w:r>
        <w:t>E</w:t>
      </w:r>
      <w:r w:rsidRPr="00826A46">
        <w:t xml:space="preserve">quipment </w:t>
      </w:r>
      <w:r>
        <w:t>M</w:t>
      </w:r>
      <w:r w:rsidRPr="00826A46">
        <w:t>odel implementations of the microwave outdoor unit (ODU) are different, wh</w:t>
      </w:r>
      <w:r>
        <w:t>ich lead to the necessity of a vendor</w:t>
      </w:r>
      <w:r w:rsidRPr="00826A46">
        <w:t xml:space="preserve">-specific implementation </w:t>
      </w:r>
      <w:r>
        <w:t xml:space="preserve">of the Application </w:t>
      </w:r>
      <w:r w:rsidRPr="00826A46">
        <w:t xml:space="preserve">layer. For automation purposes, an efficient interfacing to microwave devices is required. The objective of this document is to describe how the ONF Core Model - Equipment Model </w:t>
      </w:r>
      <w:r>
        <w:t xml:space="preserve">shall </w:t>
      </w:r>
      <w:r w:rsidRPr="00826A46">
        <w:t xml:space="preserve">be used to expose </w:t>
      </w:r>
      <w:r>
        <w:t>a harmonized API</w:t>
      </w:r>
      <w:r w:rsidRPr="00826A46">
        <w:t xml:space="preserve"> for microwave ODUs.</w:t>
      </w:r>
    </w:p>
    <w:p w14:paraId="1C311FFC" w14:textId="21349D35" w:rsidR="005F1836" w:rsidRDefault="00BA6A96" w:rsidP="0084765F">
      <w:pPr>
        <w:pStyle w:val="Text"/>
      </w:pPr>
      <w:r>
        <w:t>Information m</w:t>
      </w:r>
      <w:r w:rsidR="005F1836">
        <w:t xml:space="preserve">odeling </w:t>
      </w:r>
      <w:r w:rsidR="003175C0">
        <w:t>of</w:t>
      </w:r>
      <w:r w:rsidR="00826A46">
        <w:t xml:space="preserve"> Equipment</w:t>
      </w:r>
      <w:r>
        <w:t xml:space="preserve"> </w:t>
      </w:r>
      <w:r w:rsidR="00B13E39">
        <w:t xml:space="preserve">has </w:t>
      </w:r>
      <w:r w:rsidR="003175C0">
        <w:t xml:space="preserve">to cope with </w:t>
      </w:r>
      <w:r w:rsidR="004856D5">
        <w:t>a couple of</w:t>
      </w:r>
      <w:r w:rsidR="003175C0">
        <w:t xml:space="preserve"> specific aspects</w:t>
      </w:r>
      <w:r w:rsidR="00B13E39">
        <w:t>.</w:t>
      </w:r>
    </w:p>
    <w:p w14:paraId="5A1B0485" w14:textId="7AA9FD86" w:rsidR="00B13E39" w:rsidRDefault="00966AE9" w:rsidP="00966AE9">
      <w:pPr>
        <w:pStyle w:val="Example"/>
      </w:pPr>
      <w:r>
        <w:t>T</w:t>
      </w:r>
      <w:r w:rsidR="0020704D">
        <w:t xml:space="preserve">he Capability information of the </w:t>
      </w:r>
      <w:r w:rsidR="005F1836">
        <w:t xml:space="preserve">individual </w:t>
      </w:r>
      <w:r w:rsidR="0020704D">
        <w:t>WireInterface instance depends on the type of SFP (SFP shall represent all ty</w:t>
      </w:r>
      <w:r w:rsidR="00B13E39">
        <w:t xml:space="preserve">pes of </w:t>
      </w:r>
      <w:r w:rsidR="00BA6A96">
        <w:t>physical connectors</w:t>
      </w:r>
      <w:r w:rsidR="00B13E39">
        <w:t xml:space="preserve"> in this text), but </w:t>
      </w:r>
      <w:r w:rsidR="005F1836">
        <w:t xml:space="preserve">not all </w:t>
      </w:r>
      <w:r w:rsidR="00BA6A96">
        <w:t xml:space="preserve">types </w:t>
      </w:r>
      <w:r w:rsidR="003175C0">
        <w:t xml:space="preserve">and models </w:t>
      </w:r>
      <w:r w:rsidR="00BA6A96">
        <w:t xml:space="preserve">of </w:t>
      </w:r>
      <w:r w:rsidR="00B13E39">
        <w:t xml:space="preserve">SFPs, which </w:t>
      </w:r>
      <w:r w:rsidR="00BA6A96">
        <w:t xml:space="preserve">might </w:t>
      </w:r>
      <w:r w:rsidR="00B13E39">
        <w:t>be used with the device</w:t>
      </w:r>
      <w:r w:rsidR="005F1836">
        <w:t>, are known during design time of the firmware of the device.</w:t>
      </w:r>
    </w:p>
    <w:p w14:paraId="26FDA149" w14:textId="6EF5C48C" w:rsidR="00255DD2" w:rsidRDefault="005F1836" w:rsidP="00966AE9">
      <w:pPr>
        <w:pStyle w:val="Example"/>
      </w:pPr>
      <w:r>
        <w:t xml:space="preserve">Further on, </w:t>
      </w:r>
      <w:r w:rsidR="00D43E49">
        <w:t xml:space="preserve">some </w:t>
      </w:r>
      <w:r w:rsidR="00255DD2">
        <w:t>concrete</w:t>
      </w:r>
      <w:r w:rsidR="00D43E49">
        <w:t xml:space="preserve"> Transmitter</w:t>
      </w:r>
      <w:r w:rsidR="00255DD2">
        <w:t xml:space="preserve"> </w:t>
      </w:r>
      <w:r w:rsidR="00D43E49">
        <w:t xml:space="preserve">(e.g. </w:t>
      </w:r>
      <w:r w:rsidR="00255DD2">
        <w:t>SFP</w:t>
      </w:r>
      <w:r w:rsidR="00D43E49">
        <w:t xml:space="preserve"> or ODU)</w:t>
      </w:r>
      <w:r w:rsidR="00255DD2">
        <w:t xml:space="preserve"> might be replaced due to failure and the replacing </w:t>
      </w:r>
      <w:r w:rsidR="00D43E49">
        <w:t>Transmitter</w:t>
      </w:r>
      <w:r w:rsidR="00D43E49">
        <w:rPr>
          <w:rStyle w:val="Funotenzeichen"/>
        </w:rPr>
        <w:footnoteReference w:id="2"/>
      </w:r>
      <w:r w:rsidR="00826A46">
        <w:t xml:space="preserve"> </w:t>
      </w:r>
      <w:r w:rsidR="00255DD2">
        <w:t xml:space="preserve">might just be similar, but not of identical </w:t>
      </w:r>
      <w:r w:rsidR="003175C0">
        <w:t>model</w:t>
      </w:r>
      <w:r w:rsidR="002773D4">
        <w:t xml:space="preserve"> or hardware release</w:t>
      </w:r>
      <w:r w:rsidR="00255DD2">
        <w:t xml:space="preserve">. Nevertheless </w:t>
      </w:r>
      <w:r w:rsidR="003175C0">
        <w:t>an already</w:t>
      </w:r>
      <w:r w:rsidR="00255DD2">
        <w:t xml:space="preserve"> instantiated </w:t>
      </w:r>
      <w:r w:rsidR="002773D4">
        <w:t xml:space="preserve">Interface </w:t>
      </w:r>
      <w:r w:rsidR="00BA6A96">
        <w:t xml:space="preserve">object should </w:t>
      </w:r>
      <w:r w:rsidR="00255DD2">
        <w:t xml:space="preserve">continue existing and </w:t>
      </w:r>
      <w:r w:rsidR="0084765F">
        <w:t xml:space="preserve">also </w:t>
      </w:r>
      <w:r w:rsidR="00255DD2">
        <w:t xml:space="preserve">operating, in case original and replacing </w:t>
      </w:r>
      <w:r w:rsidR="00D43E49">
        <w:t xml:space="preserve">Transmitter </w:t>
      </w:r>
      <w:r w:rsidR="00255DD2">
        <w:t>have sufficie</w:t>
      </w:r>
      <w:r>
        <w:t>ntly identical characteristics.</w:t>
      </w:r>
    </w:p>
    <w:p w14:paraId="77351A2F" w14:textId="729F2B15" w:rsidR="005F1836" w:rsidRDefault="005F1836" w:rsidP="0084765F">
      <w:pPr>
        <w:pStyle w:val="Text"/>
      </w:pPr>
      <w:r>
        <w:t xml:space="preserve">This document does not describe technology specific attributes, which are </w:t>
      </w:r>
      <w:r w:rsidR="00BA6A96">
        <w:t>augmented</w:t>
      </w:r>
      <w:r>
        <w:t xml:space="preserve"> to the ONF Core </w:t>
      </w:r>
      <w:r w:rsidR="002773D4">
        <w:t>M</w:t>
      </w:r>
      <w:r>
        <w:t>odel</w:t>
      </w:r>
      <w:r w:rsidR="00966AE9">
        <w:t xml:space="preserve">, but </w:t>
      </w:r>
      <w:r>
        <w:t>how to use the existing attributes of the Core</w:t>
      </w:r>
      <w:r w:rsidR="004C0D47">
        <w:t xml:space="preserve"> Physical Model</w:t>
      </w:r>
      <w:r>
        <w:t>.</w:t>
      </w:r>
    </w:p>
    <w:p w14:paraId="7BC8A897" w14:textId="63AD38B9" w:rsidR="005F1836" w:rsidRDefault="002E1D91" w:rsidP="006C0B30">
      <w:pPr>
        <w:pStyle w:val="berschrift1"/>
      </w:pPr>
      <w:r>
        <w:t>Contradicting</w:t>
      </w:r>
      <w:r w:rsidR="005F1836">
        <w:t xml:space="preserve"> Approaches</w:t>
      </w:r>
    </w:p>
    <w:p w14:paraId="5BF89606" w14:textId="39ECB906" w:rsidR="005F1836" w:rsidRDefault="00712389" w:rsidP="005F1836">
      <w:pPr>
        <w:pStyle w:val="Text"/>
      </w:pPr>
      <w:r>
        <w:t>The</w:t>
      </w:r>
      <w:r w:rsidR="004C0D47">
        <w:t xml:space="preserve"> resulting information modeling has to cope with contradictory processes.</w:t>
      </w:r>
    </w:p>
    <w:p w14:paraId="4982F2EC" w14:textId="3FAE161C" w:rsidR="00712389" w:rsidRDefault="00712389" w:rsidP="00712389">
      <w:pPr>
        <w:pStyle w:val="berschrift8"/>
      </w:pPr>
      <w:r>
        <w:t>Roll-out</w:t>
      </w:r>
    </w:p>
    <w:p w14:paraId="2BED6FF6" w14:textId="3CD8C9A6" w:rsidR="004C0D47" w:rsidRPr="002E1D91" w:rsidRDefault="004C0D47" w:rsidP="00BA6A96">
      <w:pPr>
        <w:pStyle w:val="Text"/>
      </w:pPr>
      <w:r w:rsidRPr="002E1D91">
        <w:t xml:space="preserve">The </w:t>
      </w:r>
      <w:r w:rsidR="00966AE9">
        <w:t>Plan-Build-Operate a</w:t>
      </w:r>
      <w:r w:rsidRPr="002E1D91">
        <w:t xml:space="preserve">pproach represents nowadays </w:t>
      </w:r>
      <w:r w:rsidR="002773D4">
        <w:t>method</w:t>
      </w:r>
      <w:r w:rsidR="002773D4" w:rsidRPr="002E1D91">
        <w:t xml:space="preserve"> </w:t>
      </w:r>
      <w:r w:rsidRPr="002E1D91">
        <w:t xml:space="preserve">of humans </w:t>
      </w:r>
      <w:r w:rsidR="002773D4" w:rsidRPr="002E1D91">
        <w:t>us</w:t>
      </w:r>
      <w:r w:rsidR="00966AE9">
        <w:t>ing</w:t>
      </w:r>
      <w:r w:rsidR="002773D4" w:rsidRPr="002E1D91">
        <w:t xml:space="preserve"> </w:t>
      </w:r>
      <w:r w:rsidRPr="002E1D91">
        <w:t xml:space="preserve">planning tools to define a future should-be-network. The planning is often done before the devices are actually existing in the network and it shall be </w:t>
      </w:r>
      <w:r w:rsidR="00723C76" w:rsidRPr="002E1D91">
        <w:t>ex</w:t>
      </w:r>
      <w:r w:rsidRPr="002E1D91">
        <w:t>a</w:t>
      </w:r>
      <w:r w:rsidR="00723C76" w:rsidRPr="002E1D91">
        <w:t>c</w:t>
      </w:r>
      <w:r w:rsidRPr="002E1D91">
        <w:t>tly execu</w:t>
      </w:r>
      <w:r w:rsidR="00723C76" w:rsidRPr="002E1D91">
        <w:t>ted, or not at all. This means that Interfaces</w:t>
      </w:r>
      <w:r w:rsidR="00CE2599">
        <w:rPr>
          <w:rStyle w:val="Funotenzeichen"/>
        </w:rPr>
        <w:footnoteReference w:id="3"/>
      </w:r>
      <w:r w:rsidR="00723C76" w:rsidRPr="002E1D91">
        <w:t xml:space="preserve"> and ExpectedEquipment </w:t>
      </w:r>
      <w:r w:rsidR="00BA6A96">
        <w:t xml:space="preserve">are </w:t>
      </w:r>
      <w:r w:rsidR="00723C76" w:rsidRPr="002E1D91">
        <w:t>instantiated and configured on the application layer first and on the device later.</w:t>
      </w:r>
    </w:p>
    <w:p w14:paraId="78B76837" w14:textId="1B2F7886" w:rsidR="00723C76" w:rsidRDefault="00723C76" w:rsidP="00BA6A96">
      <w:pPr>
        <w:pStyle w:val="Text"/>
      </w:pPr>
      <w:r w:rsidRPr="002E1D91">
        <w:t xml:space="preserve">The </w:t>
      </w:r>
      <w:proofErr w:type="spellStart"/>
      <w:r w:rsidR="002773D4" w:rsidRPr="002E1D91">
        <w:t>Plug’n</w:t>
      </w:r>
      <w:r w:rsidR="002773D4">
        <w:t>’</w:t>
      </w:r>
      <w:r w:rsidR="002E1D91" w:rsidRPr="002E1D91">
        <w:t>Play</w:t>
      </w:r>
      <w:proofErr w:type="spellEnd"/>
      <w:r w:rsidR="002E1D91" w:rsidRPr="002E1D91">
        <w:t xml:space="preserve"> Approach</w:t>
      </w:r>
      <w:r w:rsidRPr="002E1D91">
        <w:t xml:space="preserve"> assumes that </w:t>
      </w:r>
      <w:r w:rsidR="00712389" w:rsidRPr="002E1D91">
        <w:t>applications are automatically configuring</w:t>
      </w:r>
      <w:r w:rsidR="00712389">
        <w:t xml:space="preserve"> already existing devices.</w:t>
      </w:r>
      <w:r w:rsidRPr="002E1D91">
        <w:t xml:space="preserve"> </w:t>
      </w:r>
      <w:r w:rsidR="00712389">
        <w:t xml:space="preserve">In divergence to the </w:t>
      </w:r>
      <w:r w:rsidR="00712389" w:rsidRPr="002E1D91">
        <w:t>Planning Driven Approach</w:t>
      </w:r>
      <w:r w:rsidRPr="002E1D91">
        <w:t xml:space="preserve">, ExpectedEquipment is </w:t>
      </w:r>
      <w:r w:rsidR="002E1D91" w:rsidRPr="002E1D91">
        <w:t>instantiated on the device first (namely identically to the ActualEquipment)</w:t>
      </w:r>
      <w:r w:rsidR="00BA6A96">
        <w:t xml:space="preserve"> and </w:t>
      </w:r>
      <w:r w:rsidR="00712389">
        <w:t xml:space="preserve">afterwards </w:t>
      </w:r>
      <w:r w:rsidR="00BA6A96">
        <w:t xml:space="preserve">on the </w:t>
      </w:r>
      <w:r w:rsidR="00BA6A96" w:rsidRPr="002E1D91">
        <w:t>application</w:t>
      </w:r>
      <w:r w:rsidR="00BA6A96">
        <w:t xml:space="preserve"> layer</w:t>
      </w:r>
      <w:r w:rsidR="002E1D91" w:rsidRPr="002E1D91">
        <w:t>.</w:t>
      </w:r>
    </w:p>
    <w:p w14:paraId="149309DD" w14:textId="67EE2705" w:rsidR="00712389" w:rsidRPr="002E1D91" w:rsidRDefault="00712389" w:rsidP="00712389">
      <w:pPr>
        <w:pStyle w:val="berschrift8"/>
      </w:pPr>
      <w:r>
        <w:t>Repair</w:t>
      </w:r>
    </w:p>
    <w:p w14:paraId="2D65B4A5" w14:textId="1552C1BF" w:rsidR="00A37612" w:rsidRDefault="002E1D91" w:rsidP="005F1836">
      <w:pPr>
        <w:pStyle w:val="Text"/>
      </w:pPr>
      <w:r>
        <w:t xml:space="preserve">Replacing </w:t>
      </w:r>
      <w:r w:rsidR="002773D4">
        <w:t xml:space="preserve">Transmitters </w:t>
      </w:r>
      <w:r>
        <w:t xml:space="preserve">is another area of contradictory requirements. </w:t>
      </w:r>
      <w:r w:rsidR="00A37612">
        <w:t xml:space="preserve">Surely, </w:t>
      </w:r>
      <w:r w:rsidR="00B618B5">
        <w:t>the majority of user</w:t>
      </w:r>
      <w:r w:rsidR="00A37612">
        <w:t>s</w:t>
      </w:r>
      <w:r w:rsidR="00B618B5">
        <w:t xml:space="preserve"> </w:t>
      </w:r>
      <w:r w:rsidR="00A37612">
        <w:t xml:space="preserve">is </w:t>
      </w:r>
      <w:r w:rsidR="00B618B5">
        <w:t xml:space="preserve">expecting the </w:t>
      </w:r>
      <w:r w:rsidR="00CE2599">
        <w:t xml:space="preserve">configuration of an </w:t>
      </w:r>
      <w:r w:rsidR="004856D5">
        <w:t>interface</w:t>
      </w:r>
      <w:r w:rsidR="00CE2599">
        <w:rPr>
          <w:rStyle w:val="Funotenzeichen"/>
        </w:rPr>
        <w:footnoteReference w:id="4"/>
      </w:r>
      <w:r w:rsidR="004856D5">
        <w:t xml:space="preserve"> </w:t>
      </w:r>
      <w:r w:rsidR="00B618B5">
        <w:t xml:space="preserve">to </w:t>
      </w:r>
      <w:r>
        <w:t xml:space="preserve">“survive” a failure of the associated </w:t>
      </w:r>
      <w:r w:rsidR="00A676C4">
        <w:t>Transmitter</w:t>
      </w:r>
      <w:r>
        <w:t xml:space="preserve">. </w:t>
      </w:r>
      <w:r w:rsidR="00A37612">
        <w:t xml:space="preserve">It </w:t>
      </w:r>
      <w:r w:rsidR="00B618B5">
        <w:t xml:space="preserve">can </w:t>
      </w:r>
      <w:r w:rsidR="00A37612">
        <w:t xml:space="preserve">also </w:t>
      </w:r>
      <w:r w:rsidR="00B618B5">
        <w:t xml:space="preserve">be anticipated that the replacing </w:t>
      </w:r>
      <w:r w:rsidR="00A676C4">
        <w:t xml:space="preserve">Transmitter might </w:t>
      </w:r>
      <w:r w:rsidR="00B618B5">
        <w:t xml:space="preserve">not be of the same </w:t>
      </w:r>
      <w:r w:rsidR="00B17E61">
        <w:t xml:space="preserve">version </w:t>
      </w:r>
      <w:r w:rsidR="00712389">
        <w:t xml:space="preserve">or </w:t>
      </w:r>
      <w:r w:rsidR="00B17E61">
        <w:t xml:space="preserve">even </w:t>
      </w:r>
      <w:r w:rsidR="00712389">
        <w:t>model</w:t>
      </w:r>
      <w:r w:rsidR="00B618B5">
        <w:t xml:space="preserve">. </w:t>
      </w:r>
    </w:p>
    <w:p w14:paraId="7EA33747" w14:textId="03FB989E" w:rsidR="00B618B5" w:rsidRDefault="003D7476" w:rsidP="005F1836">
      <w:pPr>
        <w:pStyle w:val="Text"/>
      </w:pPr>
      <w:r>
        <w:t xml:space="preserve">The modeling described in this document leaves it to </w:t>
      </w:r>
      <w:r w:rsidR="00B618B5">
        <w:t xml:space="preserve">the operators’ responsibility to decide about which </w:t>
      </w:r>
      <w:r w:rsidR="00CE2599">
        <w:t xml:space="preserve">hardware related </w:t>
      </w:r>
      <w:r w:rsidR="00A37612">
        <w:t xml:space="preserve">information </w:t>
      </w:r>
      <w:r w:rsidR="00A676C4">
        <w:t xml:space="preserve">shall be </w:t>
      </w:r>
      <w:r w:rsidR="00A37612">
        <w:t>asses</w:t>
      </w:r>
      <w:r w:rsidR="00A676C4">
        <w:t>sed</w:t>
      </w:r>
      <w:r w:rsidR="00A37612">
        <w:t xml:space="preserve"> for assuring </w:t>
      </w:r>
      <w:r>
        <w:t>sufficient compatibility</w:t>
      </w:r>
      <w:r w:rsidR="00A37612">
        <w:t xml:space="preserve"> of </w:t>
      </w:r>
      <w:r w:rsidR="00CE2599">
        <w:t xml:space="preserve">an </w:t>
      </w:r>
      <w:r w:rsidR="00A37612">
        <w:t xml:space="preserve">existing Interface </w:t>
      </w:r>
      <w:r w:rsidR="00CE2599">
        <w:t>Configuration</w:t>
      </w:r>
      <w:r w:rsidR="00A37612">
        <w:t xml:space="preserve"> and </w:t>
      </w:r>
      <w:r w:rsidR="00CE2599">
        <w:t xml:space="preserve">a </w:t>
      </w:r>
      <w:r w:rsidR="00A37612">
        <w:t xml:space="preserve">replacing </w:t>
      </w:r>
      <w:r w:rsidR="00A676C4">
        <w:t>Transmitter</w:t>
      </w:r>
      <w:r w:rsidR="00A37612">
        <w:t>.</w:t>
      </w:r>
    </w:p>
    <w:p w14:paraId="576FE5F7" w14:textId="02781784" w:rsidR="00A676C4" w:rsidRDefault="00A676C4" w:rsidP="003D7476">
      <w:pPr>
        <w:pStyle w:val="berschrift1"/>
      </w:pPr>
      <w:r>
        <w:lastRenderedPageBreak/>
        <w:t>Requirements</w:t>
      </w:r>
    </w:p>
    <w:p w14:paraId="46BCF958" w14:textId="0E51B856" w:rsidR="00A676C4" w:rsidRDefault="00A676C4" w:rsidP="00A676C4">
      <w:pPr>
        <w:pStyle w:val="berschrift8"/>
      </w:pPr>
      <w:r>
        <w:t xml:space="preserve">Indicate </w:t>
      </w:r>
      <w:r w:rsidR="00345E68">
        <w:t xml:space="preserve">physical connector </w:t>
      </w:r>
      <w:r>
        <w:t xml:space="preserve">related with </w:t>
      </w:r>
      <w:r w:rsidR="00345E68">
        <w:t>Transmitter</w:t>
      </w:r>
    </w:p>
    <w:p w14:paraId="5AB68793" w14:textId="70196BB8" w:rsidR="00A676C4" w:rsidRDefault="00A676C4" w:rsidP="00A676C4">
      <w:r>
        <w:t xml:space="preserve">User and Application must have a possibility to identify the </w:t>
      </w:r>
      <w:r w:rsidR="00D64F1D">
        <w:t xml:space="preserve">location of the Transmitter </w:t>
      </w:r>
      <w:r>
        <w:t>at the outside of the device</w:t>
      </w:r>
      <w:r w:rsidR="00D64F1D">
        <w:t xml:space="preserve"> (e.g. SFP cage or IF connector for the ODU). </w:t>
      </w:r>
      <w:r>
        <w:t>This is important for example for changing a faulty ODU or identifying which IF port are still</w:t>
      </w:r>
      <w:r w:rsidR="00D64F1D">
        <w:t xml:space="preserve"> available on physical devices.</w:t>
      </w:r>
    </w:p>
    <w:p w14:paraId="277BEDBE" w14:textId="42ED5CD3" w:rsidR="00A676C4" w:rsidRDefault="00A676C4" w:rsidP="00D64F1D">
      <w:pPr>
        <w:pStyle w:val="berschrift8"/>
      </w:pPr>
      <w:r>
        <w:t xml:space="preserve">Replacement </w:t>
      </w:r>
      <w:r w:rsidR="00345E68">
        <w:t>Transmitter</w:t>
      </w:r>
      <w:r>
        <w:t xml:space="preserve"> without remove logical configuration</w:t>
      </w:r>
    </w:p>
    <w:p w14:paraId="585C559C" w14:textId="45041497" w:rsidR="00A676C4" w:rsidRDefault="00A676C4" w:rsidP="00A676C4">
      <w:r>
        <w:t xml:space="preserve">It </w:t>
      </w:r>
      <w:r w:rsidR="00D64F1D">
        <w:t xml:space="preserve">shall </w:t>
      </w:r>
      <w:r>
        <w:t xml:space="preserve">be possible to replace </w:t>
      </w:r>
      <w:r w:rsidR="00D64F1D">
        <w:t xml:space="preserve">a </w:t>
      </w:r>
      <w:r>
        <w:t xml:space="preserve">broken </w:t>
      </w:r>
      <w:r w:rsidR="00D64F1D">
        <w:t xml:space="preserve">Transmitter </w:t>
      </w:r>
      <w:r>
        <w:t>without changing the related logical termination points.</w:t>
      </w:r>
    </w:p>
    <w:p w14:paraId="694D155D" w14:textId="4CC64922" w:rsidR="00A676C4" w:rsidRDefault="00A676C4" w:rsidP="00D64F1D">
      <w:pPr>
        <w:pStyle w:val="berschrift8"/>
      </w:pPr>
      <w:r>
        <w:t>Possibility to distinguish typ</w:t>
      </w:r>
      <w:r w:rsidR="00D64F1D">
        <w:t>e of physical equipment support</w:t>
      </w:r>
    </w:p>
    <w:p w14:paraId="7AB2E788" w14:textId="3C694F4E" w:rsidR="00CF22A1" w:rsidRPr="00A676C4" w:rsidRDefault="00A676C4" w:rsidP="00A676C4">
      <w:r>
        <w:t xml:space="preserve">The Equipment object models many of physical types of components (Board, SFP, Ports, </w:t>
      </w:r>
      <w:proofErr w:type="gramStart"/>
      <w:r>
        <w:t>ODU</w:t>
      </w:r>
      <w:proofErr w:type="gramEnd"/>
      <w:r>
        <w:t xml:space="preserve">). It </w:t>
      </w:r>
      <w:r w:rsidR="00D64F1D">
        <w:t xml:space="preserve">shall </w:t>
      </w:r>
      <w:r>
        <w:t xml:space="preserve">be possible to clearly identify </w:t>
      </w:r>
      <w:r w:rsidR="00D64F1D">
        <w:t xml:space="preserve">the </w:t>
      </w:r>
      <w:r>
        <w:t xml:space="preserve">type of component </w:t>
      </w:r>
      <w:r w:rsidR="00D64F1D">
        <w:t>and model by a human readable name. So u</w:t>
      </w:r>
      <w:r>
        <w:t xml:space="preserve">sers </w:t>
      </w:r>
      <w:r w:rsidR="00D64F1D">
        <w:t xml:space="preserve">can </w:t>
      </w:r>
      <w:r>
        <w:t xml:space="preserve">quickly identify and filter component types </w:t>
      </w:r>
      <w:r w:rsidR="00D64F1D">
        <w:t>or models</w:t>
      </w:r>
      <w:r>
        <w:t>.</w:t>
      </w:r>
    </w:p>
    <w:p w14:paraId="1BE57C76" w14:textId="0D23A9DE" w:rsidR="003D7476" w:rsidRPr="00DB3543" w:rsidRDefault="003D7476" w:rsidP="003D7476">
      <w:pPr>
        <w:pStyle w:val="berschrift1"/>
      </w:pPr>
      <w:r w:rsidRPr="00DB3543">
        <w:t>Successful Configuration</w:t>
      </w:r>
    </w:p>
    <w:p w14:paraId="4DE4857F" w14:textId="63586B6F" w:rsidR="003D7476" w:rsidRDefault="00E41D4F" w:rsidP="00E41D4F">
      <w:pPr>
        <w:pStyle w:val="Text"/>
      </w:pPr>
      <w:r>
        <w:t xml:space="preserve">In accordance with Requirement </w:t>
      </w:r>
      <w:r w:rsidR="00A37612">
        <w:t xml:space="preserve">no. </w:t>
      </w:r>
      <w:r>
        <w:t xml:space="preserve">3 of the TR-545 DMIP, a &lt;commit&gt; operations for changing configuration values of an Interface shall be denoted successful, whenever the changes </w:t>
      </w:r>
      <w:r w:rsidR="009C1EE1">
        <w:t>have</w:t>
      </w:r>
      <w:r>
        <w:t xml:space="preserve"> be</w:t>
      </w:r>
      <w:r w:rsidR="009C1EE1">
        <w:t>en</w:t>
      </w:r>
      <w:r>
        <w:t xml:space="preserve"> successfully validated against the </w:t>
      </w:r>
      <w:r w:rsidR="00A37612">
        <w:t xml:space="preserve">characteristic </w:t>
      </w:r>
      <w:r>
        <w:t xml:space="preserve">of </w:t>
      </w:r>
      <w:r w:rsidR="00D3742C">
        <w:t xml:space="preserve">an </w:t>
      </w:r>
      <w:r>
        <w:t>ExpectedEquipment.</w:t>
      </w:r>
    </w:p>
    <w:p w14:paraId="52E22FAE" w14:textId="7287E152" w:rsidR="003D7476" w:rsidRDefault="00E41D4F" w:rsidP="005F1836">
      <w:pPr>
        <w:pStyle w:val="Text"/>
      </w:pPr>
      <w:r>
        <w:t xml:space="preserve">This means that any process </w:t>
      </w:r>
      <w:r w:rsidR="009C1EE1">
        <w:t>of instantiating and</w:t>
      </w:r>
      <w:r>
        <w:t xml:space="preserve"> configuring an Interface must </w:t>
      </w:r>
      <w:r w:rsidRPr="00E41D4F">
        <w:t xml:space="preserve">start with </w:t>
      </w:r>
      <w:r>
        <w:t>defining the ExpectedEquipment.</w:t>
      </w:r>
    </w:p>
    <w:p w14:paraId="450D2D9B" w14:textId="158220F2" w:rsidR="00242721" w:rsidRDefault="00242721" w:rsidP="00E41D4F">
      <w:pPr>
        <w:pStyle w:val="berschrift1"/>
      </w:pPr>
      <w:r>
        <w:t>General Understanding</w:t>
      </w:r>
    </w:p>
    <w:p w14:paraId="259B6AD4" w14:textId="108FDEED" w:rsidR="00242721" w:rsidRDefault="00242721" w:rsidP="009166C5">
      <w:pPr>
        <w:pStyle w:val="Text"/>
      </w:pPr>
      <w:r>
        <w:t>An instance of the Equipment class represents an abstract potential for equipment, which is already bound to a specific position.</w:t>
      </w:r>
    </w:p>
    <w:p w14:paraId="5CE3639D" w14:textId="2033BF62" w:rsidR="00242721" w:rsidRDefault="00242721" w:rsidP="009166C5">
      <w:pPr>
        <w:pStyle w:val="Text"/>
      </w:pPr>
      <w:r>
        <w:t>An instance of the ActualEquipment class represents a concrete module, which is actually plugged into the Device.</w:t>
      </w:r>
    </w:p>
    <w:p w14:paraId="24960477" w14:textId="60B8BA94" w:rsidR="009166C5" w:rsidRDefault="009166C5" w:rsidP="009166C5">
      <w:pPr>
        <w:pStyle w:val="Text"/>
        <w:rPr>
          <w:ins w:id="0" w:author="Thorsten Heinze" w:date="2020-06-18T10:47:00Z"/>
        </w:rPr>
      </w:pPr>
      <w:r>
        <w:t xml:space="preserve">The group of instances of the ExpectedEquipment class, which is associated with the instance of the Equipment class, represents the variety of modules that could be plugged for operating the </w:t>
      </w:r>
      <w:r w:rsidR="0022716E">
        <w:t xml:space="preserve">same </w:t>
      </w:r>
      <w:r>
        <w:t>interface configuration</w:t>
      </w:r>
      <w:r w:rsidR="0022716E">
        <w:t xml:space="preserve"> (according to </w:t>
      </w:r>
      <w:r w:rsidR="0022716E" w:rsidRPr="0022716E">
        <w:t>general linguistic usage</w:t>
      </w:r>
      <w:r w:rsidR="0022716E">
        <w:t>)</w:t>
      </w:r>
      <w:r>
        <w:t>.</w:t>
      </w:r>
    </w:p>
    <w:p w14:paraId="75353832" w14:textId="4C87BCFB" w:rsidR="008D0CDE" w:rsidRDefault="008D0CDE" w:rsidP="009166C5">
      <w:pPr>
        <w:pStyle w:val="Text"/>
      </w:pPr>
      <w:ins w:id="1" w:author="Thorsten Heinze" w:date="2020-06-18T10:47:00Z">
        <w:r>
          <w:t xml:space="preserve">An instance of the Connector class represents a physical connector, which </w:t>
        </w:r>
      </w:ins>
      <w:ins w:id="2" w:author="Thorsten Heinze" w:date="2020-06-18T10:48:00Z">
        <w:r>
          <w:t xml:space="preserve">will be available with the ExpectedEquipment at the outside of </w:t>
        </w:r>
      </w:ins>
      <w:ins w:id="3" w:author="Thorsten Heinze" w:date="2020-06-18T10:47:00Z">
        <w:r>
          <w:t xml:space="preserve">the </w:t>
        </w:r>
      </w:ins>
      <w:ins w:id="4" w:author="Thorsten Heinze" w:date="2020-06-18T10:49:00Z">
        <w:r>
          <w:t>d</w:t>
        </w:r>
      </w:ins>
      <w:ins w:id="5" w:author="Thorsten Heinze" w:date="2020-06-18T10:47:00Z">
        <w:r>
          <w:t>evice.</w:t>
        </w:r>
      </w:ins>
    </w:p>
    <w:p w14:paraId="565E007C" w14:textId="3CBBCE56" w:rsidR="00242721" w:rsidRDefault="009166C5" w:rsidP="009166C5">
      <w:pPr>
        <w:pStyle w:val="Text"/>
      </w:pPr>
      <w:r>
        <w:t xml:space="preserve">All </w:t>
      </w:r>
      <w:r w:rsidR="00AA4354">
        <w:t xml:space="preserve">existing </w:t>
      </w:r>
      <w:r>
        <w:t xml:space="preserve">Equipment instances </w:t>
      </w:r>
      <w:r w:rsidR="00E347FD">
        <w:t xml:space="preserve">have </w:t>
      </w:r>
      <w:r>
        <w:t xml:space="preserve">to be </w:t>
      </w:r>
      <w:r w:rsidR="00AA4354">
        <w:t xml:space="preserve">associated (composite) </w:t>
      </w:r>
      <w:r>
        <w:t xml:space="preserve">by the </w:t>
      </w:r>
      <w:r w:rsidRPr="009166C5">
        <w:t>_</w:t>
      </w:r>
      <w:proofErr w:type="gramStart"/>
      <w:r w:rsidRPr="009166C5">
        <w:t>equipment</w:t>
      </w:r>
      <w:r w:rsidR="00F2758B">
        <w:t>[</w:t>
      </w:r>
      <w:proofErr w:type="gramEnd"/>
      <w:r w:rsidR="00F2758B">
        <w:t>*]</w:t>
      </w:r>
      <w:r w:rsidRPr="009166C5">
        <w:t xml:space="preserve"> </w:t>
      </w:r>
      <w:r>
        <w:t xml:space="preserve">attribute </w:t>
      </w:r>
      <w:r w:rsidR="00AA4354">
        <w:t xml:space="preserve">to </w:t>
      </w:r>
      <w:r>
        <w:t xml:space="preserve">the </w:t>
      </w:r>
      <w:proofErr w:type="spellStart"/>
      <w:r>
        <w:t>ControlConstruct</w:t>
      </w:r>
      <w:proofErr w:type="spellEnd"/>
      <w:r>
        <w:t xml:space="preserve"> instance.</w:t>
      </w:r>
      <w:r w:rsidR="00AA4354">
        <w:t xml:space="preserve"> The </w:t>
      </w:r>
      <w:r w:rsidR="00AA4354" w:rsidRPr="00AA4354">
        <w:t>_</w:t>
      </w:r>
      <w:proofErr w:type="spellStart"/>
      <w:proofErr w:type="gramStart"/>
      <w:r w:rsidR="00AA4354" w:rsidRPr="00AA4354">
        <w:t>occupyingFru</w:t>
      </w:r>
      <w:proofErr w:type="spellEnd"/>
      <w:proofErr w:type="gramEnd"/>
      <w:r w:rsidR="00AA4354">
        <w:rPr>
          <w:rStyle w:val="Funotenzeichen"/>
        </w:rPr>
        <w:footnoteReference w:id="5"/>
      </w:r>
      <w:r w:rsidR="00AA4354">
        <w:t>[0..1] attribute at the Holder instance is just referencing (shared) already existing Equipment instances.</w:t>
      </w:r>
    </w:p>
    <w:p w14:paraId="55100292" w14:textId="16CC4486" w:rsidR="00CB6B97" w:rsidRDefault="005A6211" w:rsidP="005A6211">
      <w:pPr>
        <w:pStyle w:val="Text"/>
      </w:pPr>
      <w:r>
        <w:t>Independently from the mounting form (split-mount or pure-outdoor), t</w:t>
      </w:r>
      <w:r w:rsidR="00CB6B97">
        <w:t xml:space="preserve">here </w:t>
      </w:r>
      <w:r>
        <w:t xml:space="preserve">shall be </w:t>
      </w:r>
      <w:r w:rsidR="00CB6B97">
        <w:t xml:space="preserve">only one top level Equipment associated </w:t>
      </w:r>
      <w:r>
        <w:t xml:space="preserve">(_top-level-equipment) </w:t>
      </w:r>
      <w:r w:rsidR="00CB6B97">
        <w:t xml:space="preserve">with a </w:t>
      </w:r>
      <w:proofErr w:type="spellStart"/>
      <w:r w:rsidR="00CB6B97">
        <w:t>ControlConstruct</w:t>
      </w:r>
      <w:proofErr w:type="spellEnd"/>
      <w:r>
        <w:t xml:space="preserve"> of a microwave</w:t>
      </w:r>
      <w:r w:rsidR="00CB6B97">
        <w:t>.</w:t>
      </w:r>
      <w:r>
        <w:t xml:space="preserve"> </w:t>
      </w:r>
      <w:r w:rsidR="00CB6B97">
        <w:t>In case of split</w:t>
      </w:r>
      <w:r>
        <w:t>-</w:t>
      </w:r>
      <w:r w:rsidR="00CB6B97">
        <w:t xml:space="preserve">mount, the IF port is represented by an instance of Holder and the ODU </w:t>
      </w:r>
      <w:r w:rsidR="00F61B6D">
        <w:t xml:space="preserve">by a subordinate </w:t>
      </w:r>
      <w:r w:rsidR="00CB6B97">
        <w:t xml:space="preserve">instance of </w:t>
      </w:r>
      <w:r w:rsidR="00F61B6D">
        <w:t>Equipment.</w:t>
      </w:r>
    </w:p>
    <w:p w14:paraId="108C44E7" w14:textId="2F609542" w:rsidR="00525FDC" w:rsidRDefault="00525FDC" w:rsidP="00E41D4F">
      <w:pPr>
        <w:pStyle w:val="berschrift1"/>
      </w:pPr>
      <w:r>
        <w:lastRenderedPageBreak/>
        <w:t>Instantiation</w:t>
      </w:r>
    </w:p>
    <w:p w14:paraId="47D9AFBB" w14:textId="569ECB90" w:rsidR="003E03EE" w:rsidRDefault="00CB6B97" w:rsidP="00E03623">
      <w:pPr>
        <w:pStyle w:val="berschrift8"/>
      </w:pPr>
      <w:r>
        <w:rPr>
          <w:noProof/>
          <w:lang w:val="de-DE"/>
        </w:rPr>
        <w:drawing>
          <wp:anchor distT="0" distB="0" distL="114300" distR="114300" simplePos="0" relativeHeight="251659264" behindDoc="0" locked="0" layoutInCell="1" allowOverlap="1" wp14:anchorId="397A79ED" wp14:editId="46FC1CC3">
            <wp:simplePos x="0" y="0"/>
            <wp:positionH relativeFrom="column">
              <wp:posOffset>4615180</wp:posOffset>
            </wp:positionH>
            <wp:positionV relativeFrom="paragraph">
              <wp:posOffset>300990</wp:posOffset>
            </wp:positionV>
            <wp:extent cx="1097915" cy="1338580"/>
            <wp:effectExtent l="0" t="0" r="698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7915" cy="1338580"/>
                    </a:xfrm>
                    <a:prstGeom prst="rect">
                      <a:avLst/>
                    </a:prstGeom>
                    <a:noFill/>
                  </pic:spPr>
                </pic:pic>
              </a:graphicData>
            </a:graphic>
            <wp14:sizeRelH relativeFrom="margin">
              <wp14:pctWidth>0</wp14:pctWidth>
            </wp14:sizeRelH>
            <wp14:sizeRelV relativeFrom="margin">
              <wp14:pctHeight>0</wp14:pctHeight>
            </wp14:sizeRelV>
          </wp:anchor>
        </w:drawing>
      </w:r>
      <w:r w:rsidR="003E03EE">
        <w:t>Equipment and Holder</w:t>
      </w:r>
    </w:p>
    <w:p w14:paraId="3813635E" w14:textId="4F131AE8" w:rsidR="003E03EE" w:rsidRPr="00F53C39" w:rsidRDefault="00E347FD" w:rsidP="005A6211">
      <w:pPr>
        <w:pStyle w:val="Definition"/>
      </w:pPr>
      <w:r w:rsidRPr="00F53C39">
        <w:t>Holder as well as associated Equipment shall</w:t>
      </w:r>
      <w:r w:rsidR="003E03EE" w:rsidRPr="00F53C39">
        <w:t xml:space="preserve"> be </w:t>
      </w:r>
      <w:r w:rsidR="000E1594" w:rsidRPr="00F53C39">
        <w:t xml:space="preserve">automatically </w:t>
      </w:r>
      <w:r w:rsidR="003E03EE" w:rsidRPr="00F53C39">
        <w:t xml:space="preserve">instantiated as soon as </w:t>
      </w:r>
      <w:r w:rsidR="00716FAD" w:rsidRPr="00F53C39">
        <w:t>the ExpectedEquipment in the overlying level of the hierarchy got instantiated</w:t>
      </w:r>
      <w:r w:rsidR="003E03EE" w:rsidRPr="00F53C39">
        <w:t>.</w:t>
      </w:r>
      <w:r w:rsidRPr="00F53C39">
        <w:t xml:space="preserve"> Every existing Holder instance </w:t>
      </w:r>
      <w:r w:rsidR="005A4036" w:rsidRPr="00F53C39">
        <w:t>shall</w:t>
      </w:r>
      <w:r w:rsidRPr="00F53C39">
        <w:t xml:space="preserve"> always </w:t>
      </w:r>
      <w:r w:rsidR="005A4036" w:rsidRPr="00F53C39">
        <w:t xml:space="preserve">be </w:t>
      </w:r>
      <w:r w:rsidRPr="00F53C39">
        <w:t>referencing an Equipment instance</w:t>
      </w:r>
      <w:r w:rsidR="005A6211">
        <w:t xml:space="preserve"> (</w:t>
      </w:r>
      <w:r w:rsidR="00D85164">
        <w:t xml:space="preserve">the </w:t>
      </w:r>
      <w:r w:rsidR="005A6211" w:rsidRPr="005A6211">
        <w:t>_</w:t>
      </w:r>
      <w:proofErr w:type="spellStart"/>
      <w:r w:rsidR="005A6211" w:rsidRPr="005A6211">
        <w:t>occupyingFru</w:t>
      </w:r>
      <w:proofErr w:type="spellEnd"/>
      <w:r w:rsidR="005A6211" w:rsidRPr="005A6211">
        <w:t xml:space="preserve"> </w:t>
      </w:r>
      <w:r w:rsidR="005A6211">
        <w:t xml:space="preserve">attribute at </w:t>
      </w:r>
      <w:r w:rsidR="00D85164">
        <w:t xml:space="preserve">the </w:t>
      </w:r>
      <w:r w:rsidR="005A6211" w:rsidRPr="005A6211">
        <w:t xml:space="preserve">Holder </w:t>
      </w:r>
      <w:r w:rsidR="00D85164">
        <w:t xml:space="preserve">object shall </w:t>
      </w:r>
      <w:r w:rsidR="005A6211">
        <w:t>always contain</w:t>
      </w:r>
      <w:r w:rsidR="00D85164">
        <w:t xml:space="preserve"> the</w:t>
      </w:r>
      <w:r w:rsidR="005A6211">
        <w:t xml:space="preserve"> </w:t>
      </w:r>
      <w:r w:rsidR="005A6211" w:rsidRPr="005A6211">
        <w:t xml:space="preserve">UUID of </w:t>
      </w:r>
      <w:r w:rsidR="005A6211">
        <w:t>an E</w:t>
      </w:r>
      <w:r w:rsidR="005A6211" w:rsidRPr="005A6211">
        <w:t>quipment</w:t>
      </w:r>
      <w:r w:rsidR="005A6211">
        <w:t xml:space="preserve"> object that waits to be detailed with ExpectedEquipment and ActualEquipment objects)</w:t>
      </w:r>
      <w:r w:rsidRPr="00F53C39">
        <w:t>.</w:t>
      </w:r>
    </w:p>
    <w:p w14:paraId="17342785" w14:textId="33B25166" w:rsidR="003E03EE" w:rsidRPr="003E03EE" w:rsidRDefault="003E03EE" w:rsidP="00692CD9">
      <w:pPr>
        <w:pStyle w:val="Example"/>
      </w:pPr>
      <w:r>
        <w:t xml:space="preserve">As soon as an </w:t>
      </w:r>
      <w:r w:rsidR="00716FAD">
        <w:t xml:space="preserve">Ethernet board </w:t>
      </w:r>
      <w:r w:rsidR="000E1594">
        <w:t>accommodating</w:t>
      </w:r>
      <w:r w:rsidR="00716FAD">
        <w:t xml:space="preserve"> ten SFP cages got instantiated as ExpectedEquipment, the corresponding ten Holder and </w:t>
      </w:r>
      <w:r w:rsidR="00AA4354">
        <w:t xml:space="preserve">ten </w:t>
      </w:r>
      <w:r w:rsidR="00716FAD">
        <w:t>Equipment objects shall be instantiated.</w:t>
      </w:r>
      <w:r w:rsidR="003578CA">
        <w:t xml:space="preserve"> </w:t>
      </w:r>
      <w:r w:rsidR="00716FAD">
        <w:t>Everything shall be prepared for instantiating an SFP as ExpectedEquipment in the next step.</w:t>
      </w:r>
    </w:p>
    <w:p w14:paraId="4A4BF82F" w14:textId="220DA883" w:rsidR="003D7476" w:rsidRDefault="00525FDC" w:rsidP="00E03623">
      <w:pPr>
        <w:pStyle w:val="berschrift8"/>
      </w:pPr>
      <w:r>
        <w:t>ActualEquipment</w:t>
      </w:r>
    </w:p>
    <w:p w14:paraId="5F7CF1F9" w14:textId="2BFB5C4D" w:rsidR="003D7476" w:rsidRDefault="003578CA" w:rsidP="005F1836">
      <w:pPr>
        <w:pStyle w:val="Text"/>
      </w:pPr>
      <w:r>
        <w:rPr>
          <w:noProof/>
          <w:lang w:val="de-DE" w:eastAsia="de-DE"/>
        </w:rPr>
        <w:drawing>
          <wp:anchor distT="0" distB="0" distL="114300" distR="114300" simplePos="0" relativeHeight="251662336" behindDoc="0" locked="0" layoutInCell="1" allowOverlap="1" wp14:anchorId="3928DD9E" wp14:editId="619CFD5D">
            <wp:simplePos x="0" y="0"/>
            <wp:positionH relativeFrom="column">
              <wp:posOffset>4136390</wp:posOffset>
            </wp:positionH>
            <wp:positionV relativeFrom="paragraph">
              <wp:posOffset>67945</wp:posOffset>
            </wp:positionV>
            <wp:extent cx="1619885" cy="1187450"/>
            <wp:effectExtent l="0" t="0" r="0"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9885" cy="1187450"/>
                    </a:xfrm>
                    <a:prstGeom prst="rect">
                      <a:avLst/>
                    </a:prstGeom>
                    <a:noFill/>
                  </pic:spPr>
                </pic:pic>
              </a:graphicData>
            </a:graphic>
            <wp14:sizeRelH relativeFrom="page">
              <wp14:pctWidth>0</wp14:pctWidth>
            </wp14:sizeRelH>
            <wp14:sizeRelV relativeFrom="page">
              <wp14:pctHeight>0</wp14:pctHeight>
            </wp14:sizeRelV>
          </wp:anchor>
        </w:drawing>
      </w:r>
      <w:r w:rsidR="00E41D4F">
        <w:t xml:space="preserve">The Equipment class of the ONF Core IM comprises a reference </w:t>
      </w:r>
      <w:r w:rsidR="003416F7">
        <w:t>to</w:t>
      </w:r>
      <w:r w:rsidR="00E41D4F">
        <w:t xml:space="preserve"> </w:t>
      </w:r>
      <w:r w:rsidR="003416F7">
        <w:t>0 or 1 ActualEquipment instances.</w:t>
      </w:r>
    </w:p>
    <w:p w14:paraId="27580939" w14:textId="34A54100" w:rsidR="00184841" w:rsidRPr="00F53C39" w:rsidRDefault="00184841" w:rsidP="00F53C39">
      <w:pPr>
        <w:pStyle w:val="Definition"/>
      </w:pPr>
      <w:r w:rsidRPr="00F53C39">
        <w:t xml:space="preserve">If there is no real hardware present (includes: never before, just pulled, or broken), which is </w:t>
      </w:r>
      <w:r w:rsidR="00872D69" w:rsidRPr="00F53C39">
        <w:t>implementing</w:t>
      </w:r>
      <w:r w:rsidRPr="00F53C39">
        <w:t xml:space="preserve"> the Equipment, there shall be no instance of ActualEquipment.</w:t>
      </w:r>
    </w:p>
    <w:p w14:paraId="5D2AA5F0" w14:textId="2F4698BF" w:rsidR="003416F7" w:rsidRDefault="003416F7" w:rsidP="00692CD9">
      <w:pPr>
        <w:pStyle w:val="Example"/>
      </w:pPr>
      <w:r>
        <w:t xml:space="preserve">If there is no </w:t>
      </w:r>
      <w:r w:rsidR="00DD58DA">
        <w:t>ODU connected</w:t>
      </w:r>
      <w:r>
        <w:t xml:space="preserve"> (includes: never before, </w:t>
      </w:r>
      <w:r w:rsidR="00DD58DA">
        <w:t xml:space="preserve">IF cable </w:t>
      </w:r>
      <w:r>
        <w:t xml:space="preserve">just pulled, or </w:t>
      </w:r>
      <w:r w:rsidR="00DD58DA">
        <w:t xml:space="preserve">ODU </w:t>
      </w:r>
      <w:r>
        <w:t>broken), there shall be no instance of ActualEquipment.</w:t>
      </w:r>
    </w:p>
    <w:p w14:paraId="048DE576" w14:textId="4E095D6B" w:rsidR="00872D69" w:rsidRDefault="00872D69" w:rsidP="00F53C39">
      <w:pPr>
        <w:pStyle w:val="Definition"/>
      </w:pPr>
      <w:r>
        <w:t>When a new hardware component is put into the device, the device shall automatically instantiate an ActualEquipment object and associate it with the Equipment object.</w:t>
      </w:r>
    </w:p>
    <w:p w14:paraId="7952C3D8" w14:textId="3A0420DC" w:rsidR="00F224FC" w:rsidRDefault="003416F7" w:rsidP="00692CD9">
      <w:pPr>
        <w:pStyle w:val="Example"/>
      </w:pPr>
      <w:r>
        <w:t xml:space="preserve">When an SFP is put into the cage, the device shall automatically instantiate an ActualEquipment </w:t>
      </w:r>
      <w:r w:rsidR="00525FDC">
        <w:t>object</w:t>
      </w:r>
      <w:r>
        <w:t xml:space="preserve"> and associate it with the Equipment </w:t>
      </w:r>
      <w:r w:rsidR="00525FDC">
        <w:t>object</w:t>
      </w:r>
      <w:r>
        <w:t>.</w:t>
      </w:r>
      <w:del w:id="6" w:author="Thorsten Heinze" w:date="2020-06-22T09:45:00Z">
        <w:r w:rsidR="00872D69" w:rsidDel="00CF035A">
          <w:delText xml:space="preserve"> </w:delText>
        </w:r>
        <w:r w:rsidR="00F224FC" w:rsidDel="00CF035A">
          <w:delText xml:space="preserve">(SFP shall represent all types of physical connectors in this text; e.g. </w:delText>
        </w:r>
        <w:r w:rsidR="00D93B36" w:rsidDel="00CF035A">
          <w:delText xml:space="preserve">a </w:delText>
        </w:r>
        <w:r w:rsidR="00F224FC" w:rsidDel="00CF035A">
          <w:delText xml:space="preserve">soldered RJ45 </w:delText>
        </w:r>
        <w:r w:rsidR="00D93B36" w:rsidDel="00CF035A">
          <w:delText xml:space="preserve">connector shall be seen as a permanently </w:delText>
        </w:r>
        <w:r w:rsidR="00F224FC" w:rsidDel="00CF035A">
          <w:delText>plugged SFP.)</w:delText>
        </w:r>
      </w:del>
    </w:p>
    <w:p w14:paraId="6CDD1471" w14:textId="2D5A9C77" w:rsidR="003416F7" w:rsidRDefault="004A1EFA" w:rsidP="00E03623">
      <w:pPr>
        <w:pStyle w:val="berschrift8"/>
      </w:pPr>
      <w:r>
        <w:rPr>
          <w:noProof/>
          <w:lang w:val="de-DE"/>
        </w:rPr>
        <w:drawing>
          <wp:anchor distT="0" distB="0" distL="114300" distR="114300" simplePos="0" relativeHeight="251663360" behindDoc="0" locked="0" layoutInCell="1" allowOverlap="1" wp14:anchorId="517BD511" wp14:editId="0F3CECCD">
            <wp:simplePos x="0" y="0"/>
            <wp:positionH relativeFrom="column">
              <wp:posOffset>4139565</wp:posOffset>
            </wp:positionH>
            <wp:positionV relativeFrom="page">
              <wp:posOffset>6353810</wp:posOffset>
            </wp:positionV>
            <wp:extent cx="1616075" cy="1187450"/>
            <wp:effectExtent l="0" t="0" r="3175" b="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6075" cy="1187450"/>
                    </a:xfrm>
                    <a:prstGeom prst="rect">
                      <a:avLst/>
                    </a:prstGeom>
                    <a:noFill/>
                  </pic:spPr>
                </pic:pic>
              </a:graphicData>
            </a:graphic>
            <wp14:sizeRelH relativeFrom="page">
              <wp14:pctWidth>0</wp14:pctWidth>
            </wp14:sizeRelH>
            <wp14:sizeRelV relativeFrom="page">
              <wp14:pctHeight>0</wp14:pctHeight>
            </wp14:sizeRelV>
          </wp:anchor>
        </w:drawing>
      </w:r>
      <w:r w:rsidR="00525FDC">
        <w:t>ExpectedEquipment</w:t>
      </w:r>
    </w:p>
    <w:p w14:paraId="03527A88" w14:textId="3D43D2F7" w:rsidR="00525FDC" w:rsidRDefault="00525FDC" w:rsidP="00525FDC">
      <w:pPr>
        <w:pStyle w:val="Text"/>
      </w:pPr>
      <w:r>
        <w:t>The Equipment class of the ONF Core IM comprises a reference to a list of an undefined number of ExpectedEquipment instances.</w:t>
      </w:r>
    </w:p>
    <w:p w14:paraId="696BDE27" w14:textId="6C0682D0" w:rsidR="002726EF" w:rsidRDefault="002726EF" w:rsidP="002726EF">
      <w:pPr>
        <w:pStyle w:val="Text"/>
      </w:pPr>
      <w:r>
        <w:t xml:space="preserve">The instantiation of </w:t>
      </w:r>
      <w:r w:rsidRPr="002726EF">
        <w:t>ExpectedEquipment</w:t>
      </w:r>
      <w:r>
        <w:t xml:space="preserve"> has to support the </w:t>
      </w:r>
      <w:proofErr w:type="spellStart"/>
      <w:r w:rsidRPr="002E1D91">
        <w:t>Plug’n</w:t>
      </w:r>
      <w:r>
        <w:t>’</w:t>
      </w:r>
      <w:r w:rsidRPr="002E1D91">
        <w:t>Play</w:t>
      </w:r>
      <w:proofErr w:type="spellEnd"/>
      <w:r>
        <w:t xml:space="preserve"> process, which requires an automated creation of the </w:t>
      </w:r>
      <w:r w:rsidRPr="002726EF">
        <w:t>ExpectedEquipment</w:t>
      </w:r>
      <w:r>
        <w:t xml:space="preserve"> instance, as well as the Plan-Build-Operate process, which includes configuration of the </w:t>
      </w:r>
      <w:r w:rsidRPr="002726EF">
        <w:t>ExpectedEquipment</w:t>
      </w:r>
      <w:r>
        <w:t xml:space="preserve"> via management interface without the represented hardware component actually</w:t>
      </w:r>
      <w:ins w:id="7" w:author="Thorsten Heinze" w:date="2020-06-15T20:11:00Z">
        <w:r w:rsidR="00D17E66">
          <w:t xml:space="preserve"> being</w:t>
        </w:r>
      </w:ins>
      <w:r>
        <w:t xml:space="preserve"> present.</w:t>
      </w:r>
    </w:p>
    <w:p w14:paraId="677F86D8" w14:textId="7813A78D" w:rsidR="003D67E8" w:rsidRDefault="00031A10" w:rsidP="00FE03F3">
      <w:pPr>
        <w:pStyle w:val="Definition"/>
      </w:pPr>
      <w:r w:rsidRPr="00F53C39">
        <w:t xml:space="preserve">An </w:t>
      </w:r>
      <w:r w:rsidR="00D45DCC" w:rsidRPr="00F53C39">
        <w:t xml:space="preserve">arbitrary number of </w:t>
      </w:r>
      <w:r w:rsidRPr="00F53C39">
        <w:t>ExpectedEquipment object</w:t>
      </w:r>
      <w:r w:rsidR="00D45DCC" w:rsidRPr="00F53C39">
        <w:t>s</w:t>
      </w:r>
      <w:r w:rsidRPr="00F53C39">
        <w:t xml:space="preserve"> might be instantiated </w:t>
      </w:r>
      <w:r w:rsidR="00DB6243" w:rsidRPr="00F53C39">
        <w:t xml:space="preserve">and associated to the Equipment object </w:t>
      </w:r>
      <w:r w:rsidRPr="00F53C39">
        <w:t>via the management interface at any time.</w:t>
      </w:r>
      <w:r w:rsidR="003D67E8" w:rsidRPr="00F53C39">
        <w:t xml:space="preserve"> </w:t>
      </w:r>
      <w:del w:id="8" w:author="Thorsten Heinze" w:date="2020-06-22T09:56:00Z">
        <w:r w:rsidR="003D67E8" w:rsidRPr="00F53C39" w:rsidDel="00822FB6">
          <w:delText>(</w:delText>
        </w:r>
      </w:del>
      <w:r w:rsidR="003D67E8" w:rsidRPr="00F53C39">
        <w:t xml:space="preserve">Associating more than one ExpectedEquipment object with an Equipment object makes </w:t>
      </w:r>
      <w:del w:id="9" w:author="Thorsten Heinze" w:date="2020-06-22T09:52:00Z">
        <w:r w:rsidR="003D67E8" w:rsidRPr="00F53C39" w:rsidDel="00CF035A">
          <w:delText xml:space="preserve">only </w:delText>
        </w:r>
      </w:del>
      <w:ins w:id="10" w:author="Thorsten Heinze" w:date="2020-06-22T09:52:00Z">
        <w:r w:rsidR="00CF035A">
          <w:t>exclusively</w:t>
        </w:r>
        <w:r w:rsidR="00CF035A" w:rsidRPr="00F53C39">
          <w:t xml:space="preserve"> </w:t>
        </w:r>
      </w:ins>
      <w:r w:rsidR="003D67E8" w:rsidRPr="00F53C39">
        <w:t>sense, if all those ExpectedEquipment objects are representing hardware with identical characteristics</w:t>
      </w:r>
      <w:del w:id="11" w:author="Thorsten Heinze" w:date="2020-06-22T09:56:00Z">
        <w:r w:rsidR="003D67E8" w:rsidRPr="00F53C39" w:rsidDel="00822FB6">
          <w:delText>, e.g. SFPs of different vendors</w:delText>
        </w:r>
        <w:r w:rsidR="00FE148F" w:rsidDel="00822FB6">
          <w:delText xml:space="preserve"> or ODUs of different generations that have been confirmed by the vendor to be interoperable</w:delText>
        </w:r>
      </w:del>
      <w:r w:rsidR="003D67E8" w:rsidRPr="00F53C39">
        <w:t>.</w:t>
      </w:r>
      <w:ins w:id="12" w:author="Thorsten Heinze" w:date="2020-06-15T22:55:00Z">
        <w:r w:rsidR="006377A6">
          <w:t xml:space="preserve"> </w:t>
        </w:r>
      </w:ins>
      <w:ins w:id="13" w:author="Thorsten Heinze" w:date="2020-06-15T22:56:00Z">
        <w:r w:rsidR="006377A6">
          <w:t>If</w:t>
        </w:r>
      </w:ins>
      <w:ins w:id="14" w:author="Thorsten Heinze" w:date="2020-06-18T10:57:00Z">
        <w:r w:rsidR="008D0CDE">
          <w:t xml:space="preserve"> the operator would configure incompatible </w:t>
        </w:r>
        <w:r w:rsidR="00FE03F3">
          <w:t xml:space="preserve">components into the </w:t>
        </w:r>
      </w:ins>
      <w:ins w:id="15" w:author="Thorsten Heinze" w:date="2020-06-18T10:55:00Z">
        <w:r w:rsidR="008D0CDE" w:rsidRPr="00F53C39">
          <w:t xml:space="preserve">ExpectedEquipment </w:t>
        </w:r>
      </w:ins>
      <w:ins w:id="16" w:author="Thorsten Heinze" w:date="2020-06-18T10:58:00Z">
        <w:r w:rsidR="00FE03F3">
          <w:t>list</w:t>
        </w:r>
      </w:ins>
      <w:ins w:id="17" w:author="Thorsten Heinze" w:date="2020-06-15T22:57:00Z">
        <w:r w:rsidR="006377A6">
          <w:t xml:space="preserve">, the </w:t>
        </w:r>
      </w:ins>
      <w:ins w:id="18" w:author="Thorsten Heinze" w:date="2020-06-15T22:58:00Z">
        <w:r w:rsidR="006377A6">
          <w:t xml:space="preserve">device </w:t>
        </w:r>
      </w:ins>
      <w:ins w:id="19" w:author="Thorsten Heinze" w:date="2020-06-15T22:57:00Z">
        <w:r w:rsidR="006377A6">
          <w:t xml:space="preserve">might get into an undefined state after </w:t>
        </w:r>
      </w:ins>
      <w:ins w:id="20" w:author="Thorsten Heinze" w:date="2020-06-15T22:59:00Z">
        <w:r w:rsidR="006377A6">
          <w:t xml:space="preserve">plugging </w:t>
        </w:r>
      </w:ins>
      <w:ins w:id="21" w:author="Thorsten Heinze" w:date="2020-06-18T10:58:00Z">
        <w:r w:rsidR="00FE03F3">
          <w:t>a</w:t>
        </w:r>
      </w:ins>
      <w:ins w:id="22" w:author="Thorsten Heinze" w:date="2020-06-15T22:59:00Z">
        <w:r w:rsidR="006377A6">
          <w:t xml:space="preserve"> component, which does not have the</w:t>
        </w:r>
      </w:ins>
      <w:ins w:id="23" w:author="Thorsten Heinze" w:date="2020-06-15T23:00:00Z">
        <w:r w:rsidR="001D0B9A">
          <w:t xml:space="preserve"> same</w:t>
        </w:r>
      </w:ins>
      <w:ins w:id="24" w:author="Thorsten Heinze" w:date="2020-06-15T22:59:00Z">
        <w:r w:rsidR="006377A6">
          <w:t xml:space="preserve"> </w:t>
        </w:r>
      </w:ins>
      <w:ins w:id="25" w:author="Thorsten Heinze" w:date="2020-06-22T09:54:00Z">
        <w:r w:rsidR="00CF035A">
          <w:t>characteristics</w:t>
        </w:r>
      </w:ins>
      <w:ins w:id="26" w:author="Thorsten Heinze" w:date="2020-06-15T22:59:00Z">
        <w:r w:rsidR="006377A6">
          <w:t xml:space="preserve"> </w:t>
        </w:r>
      </w:ins>
      <w:ins w:id="27" w:author="Thorsten Heinze" w:date="2020-06-15T23:01:00Z">
        <w:r w:rsidR="001D0B9A">
          <w:t>as</w:t>
        </w:r>
      </w:ins>
      <w:ins w:id="28" w:author="Thorsten Heinze" w:date="2020-06-15T22:59:00Z">
        <w:r w:rsidR="006377A6">
          <w:t xml:space="preserve"> the one, which </w:t>
        </w:r>
      </w:ins>
      <w:ins w:id="29" w:author="Thorsten Heinze" w:date="2020-06-18T10:59:00Z">
        <w:r w:rsidR="00FE03F3">
          <w:t>had originally</w:t>
        </w:r>
      </w:ins>
      <w:ins w:id="30" w:author="Thorsten Heinze" w:date="2020-06-15T22:59:00Z">
        <w:r w:rsidR="006377A6">
          <w:t xml:space="preserve"> been instantiated as </w:t>
        </w:r>
      </w:ins>
      <w:ins w:id="31" w:author="Thorsten Heinze" w:date="2020-06-18T10:59:00Z">
        <w:r w:rsidR="00FE03F3">
          <w:t xml:space="preserve">first </w:t>
        </w:r>
      </w:ins>
      <w:ins w:id="32" w:author="Thorsten Heinze" w:date="2020-06-15T22:59:00Z">
        <w:r w:rsidR="006377A6" w:rsidRPr="00F53C39">
          <w:t>ExpectedEquipment</w:t>
        </w:r>
      </w:ins>
      <w:ins w:id="33" w:author="Thorsten Heinze" w:date="2020-06-15T23:00:00Z">
        <w:r w:rsidR="006377A6">
          <w:t>.</w:t>
        </w:r>
      </w:ins>
      <w:del w:id="34" w:author="Thorsten Heinze" w:date="2020-06-22T09:57:00Z">
        <w:r w:rsidR="003D67E8" w:rsidRPr="00F53C39" w:rsidDel="00822FB6">
          <w:delText>)</w:delText>
        </w:r>
      </w:del>
    </w:p>
    <w:p w14:paraId="3BCE2C31" w14:textId="658E4FBB" w:rsidR="00822FB6" w:rsidRPr="00822FB6" w:rsidRDefault="00822FB6" w:rsidP="00822FB6">
      <w:pPr>
        <w:pStyle w:val="Example"/>
      </w:pPr>
      <w:ins w:id="35" w:author="Thorsten Heinze" w:date="2020-06-22T09:59:00Z">
        <w:r>
          <w:t>Several models of</w:t>
        </w:r>
      </w:ins>
      <w:ins w:id="36" w:author="Thorsten Heinze" w:date="2020-06-22T09:58:00Z">
        <w:r w:rsidRPr="00F53C39">
          <w:t xml:space="preserve"> SFPs</w:t>
        </w:r>
      </w:ins>
      <w:ins w:id="37" w:author="Thorsten Heinze" w:date="2020-06-22T10:00:00Z">
        <w:r>
          <w:t>,</w:t>
        </w:r>
      </w:ins>
      <w:ins w:id="38" w:author="Thorsten Heinze" w:date="2020-06-22T09:58:00Z">
        <w:r w:rsidRPr="00F53C39">
          <w:t xml:space="preserve"> </w:t>
        </w:r>
      </w:ins>
      <w:ins w:id="39" w:author="Thorsten Heinze" w:date="2020-06-22T10:00:00Z">
        <w:r>
          <w:t xml:space="preserve">potentially even </w:t>
        </w:r>
      </w:ins>
      <w:ins w:id="40" w:author="Thorsten Heinze" w:date="2020-06-22T09:58:00Z">
        <w:r w:rsidRPr="00F53C39">
          <w:t>of different vendors</w:t>
        </w:r>
        <w:r>
          <w:t>, but same character</w:t>
        </w:r>
      </w:ins>
      <w:ins w:id="41" w:author="Thorsten Heinze" w:date="2020-06-22T10:00:00Z">
        <w:r>
          <w:t>i</w:t>
        </w:r>
      </w:ins>
      <w:ins w:id="42" w:author="Thorsten Heinze" w:date="2020-06-22T09:58:00Z">
        <w:r>
          <w:t>stics might be i</w:t>
        </w:r>
      </w:ins>
      <w:ins w:id="43" w:author="Thorsten Heinze" w:date="2020-06-22T10:00:00Z">
        <w:r>
          <w:t>n</w:t>
        </w:r>
      </w:ins>
      <w:ins w:id="44" w:author="Thorsten Heinze" w:date="2020-06-22T09:58:00Z">
        <w:r>
          <w:t xml:space="preserve">stantiated </w:t>
        </w:r>
      </w:ins>
      <w:ins w:id="45" w:author="Thorsten Heinze" w:date="2020-06-22T09:59:00Z">
        <w:r>
          <w:t xml:space="preserve">as </w:t>
        </w:r>
      </w:ins>
      <w:ins w:id="46" w:author="Thorsten Heinze" w:date="2020-06-22T10:00:00Z">
        <w:r w:rsidRPr="00F53C39">
          <w:t>ExpectedEquipment</w:t>
        </w:r>
        <w:r>
          <w:t xml:space="preserve"> </w:t>
        </w:r>
      </w:ins>
      <w:ins w:id="47" w:author="Thorsten Heinze" w:date="2020-06-22T10:01:00Z">
        <w:r>
          <w:t xml:space="preserve">as a routine </w:t>
        </w:r>
      </w:ins>
      <w:ins w:id="48" w:author="Thorsten Heinze" w:date="2020-06-22T10:00:00Z">
        <w:r>
          <w:t>to facilitate smooth spare part appliance.</w:t>
        </w:r>
      </w:ins>
    </w:p>
    <w:p w14:paraId="148D890B" w14:textId="57B4A00F" w:rsidR="003D7476" w:rsidRDefault="00D45DCC" w:rsidP="00F53C39">
      <w:pPr>
        <w:pStyle w:val="Definition"/>
      </w:pPr>
      <w:bookmarkStart w:id="49" w:name="_Ref40309036"/>
      <w:r>
        <w:t>A single</w:t>
      </w:r>
      <w:r w:rsidR="00031A10">
        <w:t xml:space="preserve"> ExpectedEquipment object shall be automatically instantiated by the device whenever an ActualEquipment object gets instantiated and no ExpectedEquipment object is already existing.</w:t>
      </w:r>
      <w:bookmarkEnd w:id="49"/>
    </w:p>
    <w:p w14:paraId="0DE67750" w14:textId="4AC1A9DB" w:rsidR="004C54C3" w:rsidRDefault="004C54C3" w:rsidP="00692CD9">
      <w:pPr>
        <w:pStyle w:val="Example"/>
      </w:pPr>
      <w:r>
        <w:lastRenderedPageBreak/>
        <w:t xml:space="preserve">A modular device, which does not contain any board except the one that holds the management </w:t>
      </w:r>
      <w:r w:rsidR="0057182B">
        <w:t>interface</w:t>
      </w:r>
      <w:r>
        <w:t xml:space="preserve">, gets powered and switched on for the first time. Because the chassis of the device is there, a highest level Equipment object </w:t>
      </w:r>
      <w:r w:rsidR="0057182B">
        <w:t xml:space="preserve">and ActualEquipment and ExpectedEquipment objects, which are representing the chassis, </w:t>
      </w:r>
      <w:r>
        <w:t xml:space="preserve">must be instantiated. </w:t>
      </w:r>
      <w:r w:rsidR="0057182B">
        <w:t xml:space="preserve">In addition, </w:t>
      </w:r>
      <w:r>
        <w:t xml:space="preserve">Holder and </w:t>
      </w:r>
      <w:r w:rsidRPr="004C54C3">
        <w:t xml:space="preserve">subordinated </w:t>
      </w:r>
      <w:r>
        <w:t xml:space="preserve">Equipment objects </w:t>
      </w:r>
      <w:r w:rsidR="002726EF">
        <w:t>representing</w:t>
      </w:r>
      <w:r>
        <w:t xml:space="preserve"> all slots must be instantiated. </w:t>
      </w:r>
      <w:r w:rsidR="0057182B">
        <w:t xml:space="preserve">At the correct </w:t>
      </w:r>
      <w:r w:rsidR="0057182B" w:rsidRPr="004C54C3">
        <w:t xml:space="preserve">subordinated </w:t>
      </w:r>
      <w:r w:rsidR="0057182B">
        <w:t xml:space="preserve">Equipment object, ActualEquipment and ExpectedEquipment objects, which are representing the management module, plus Holder and </w:t>
      </w:r>
      <w:r w:rsidR="0057182B" w:rsidRPr="004C54C3">
        <w:t xml:space="preserve">subordinated </w:t>
      </w:r>
      <w:r w:rsidR="0057182B">
        <w:t xml:space="preserve">Equipment objects, which are representing the management interfaces, must be instantiated. If there would be </w:t>
      </w:r>
      <w:del w:id="50" w:author="Thorsten Heinze" w:date="2020-06-22T10:02:00Z">
        <w:r w:rsidR="00CE3553" w:rsidDel="00822FB6">
          <w:delText>an RJ45 connector</w:delText>
        </w:r>
        <w:r w:rsidR="0057182B" w:rsidDel="00822FB6">
          <w:delText xml:space="preserve"> or </w:delText>
        </w:r>
      </w:del>
      <w:r w:rsidR="00CE3553">
        <w:t xml:space="preserve">an </w:t>
      </w:r>
      <w:r w:rsidR="0057182B">
        <w:t xml:space="preserve">already plugged SFP on that board, </w:t>
      </w:r>
      <w:r w:rsidR="00CE3553">
        <w:t>it would also have to be represented by ActualEquipment and ExpectedEquipment objects (</w:t>
      </w:r>
      <w:r w:rsidR="00CE3553" w:rsidRPr="004C54C3">
        <w:t xml:space="preserve">subordinated </w:t>
      </w:r>
      <w:r w:rsidR="00CE3553">
        <w:t>Holder and Equipment objects would not be required)</w:t>
      </w:r>
      <w:r w:rsidR="0057182B">
        <w:t>.</w:t>
      </w:r>
    </w:p>
    <w:p w14:paraId="64EE2CE7" w14:textId="75ECAD54" w:rsidR="00FE03F3" w:rsidRDefault="00FE03F3" w:rsidP="00FE03F3">
      <w:pPr>
        <w:pStyle w:val="berschrift8"/>
        <w:rPr>
          <w:ins w:id="51" w:author="Thorsten Heinze" w:date="2020-06-18T11:00:00Z"/>
        </w:rPr>
      </w:pPr>
      <w:ins w:id="52" w:author="Thorsten Heinze" w:date="2020-06-18T11:00:00Z">
        <w:r>
          <w:t>Connector</w:t>
        </w:r>
      </w:ins>
    </w:p>
    <w:p w14:paraId="2136EBA8" w14:textId="77777777" w:rsidR="00923838" w:rsidRDefault="00FE03F3" w:rsidP="00923838">
      <w:pPr>
        <w:pStyle w:val="Definition"/>
      </w:pPr>
      <w:ins w:id="53" w:author="Thorsten Heinze" w:date="2020-06-18T11:02:00Z">
        <w:r>
          <w:t>As soon as an ExpectedEquipment object has been instantiated, the device shall automatically instantiate all Connector objects, which are related with this hardware.</w:t>
        </w:r>
      </w:ins>
    </w:p>
    <w:p w14:paraId="06B37D49" w14:textId="52FB49B2" w:rsidR="00FE03F3" w:rsidRDefault="00FE03F3" w:rsidP="00923838">
      <w:pPr>
        <w:pStyle w:val="Example"/>
      </w:pPr>
      <w:ins w:id="54" w:author="Thorsten Heinze" w:date="2020-06-18T11:04:00Z">
        <w:r w:rsidRPr="00FE03F3">
          <w:t>As soon as an ExpectedEquipment object, which is representing an SFP, has been instantiated, the device shall automatically instantiate</w:t>
        </w:r>
      </w:ins>
      <w:ins w:id="55" w:author="Thorsten Heinze" w:date="2020-06-18T11:05:00Z">
        <w:r>
          <w:t xml:space="preserve"> a Connector</w:t>
        </w:r>
      </w:ins>
      <w:ins w:id="56" w:author="Thorsten Heinze" w:date="2020-06-18T11:04:00Z">
        <w:r w:rsidRPr="00FE03F3">
          <w:t>,</w:t>
        </w:r>
      </w:ins>
    </w:p>
    <w:p w14:paraId="0B35AB15" w14:textId="34F11125" w:rsidR="00FE03F3" w:rsidRPr="00FE03F3" w:rsidRDefault="00FE03F3" w:rsidP="00FE03F3">
      <w:pPr>
        <w:pStyle w:val="Example"/>
      </w:pPr>
      <w:ins w:id="57" w:author="Thorsten Heinze" w:date="2020-06-18T11:07:00Z">
        <w:r w:rsidRPr="00FE03F3">
          <w:t xml:space="preserve">As soon as an ExpectedEquipment object, which is representing an Ethernet </w:t>
        </w:r>
        <w:r>
          <w:t xml:space="preserve">board </w:t>
        </w:r>
        <w:r w:rsidRPr="00FE03F3">
          <w:t xml:space="preserve">with four </w:t>
        </w:r>
        <w:r w:rsidR="00A54E0E">
          <w:t>RJ45 ports at its front</w:t>
        </w:r>
        <w:r w:rsidRPr="00FE03F3">
          <w:t>, has been instantiated, the device shall automatically instantiate four</w:t>
        </w:r>
      </w:ins>
      <w:ins w:id="58" w:author="Thorsten Heinze" w:date="2020-06-18T11:08:00Z">
        <w:r w:rsidR="00A54E0E">
          <w:t xml:space="preserve"> Connector objects.</w:t>
        </w:r>
      </w:ins>
    </w:p>
    <w:p w14:paraId="347F4EA2" w14:textId="648286F7" w:rsidR="00D3742C" w:rsidRDefault="00D3742C" w:rsidP="00E03623">
      <w:pPr>
        <w:pStyle w:val="berschrift8"/>
      </w:pPr>
      <w:r>
        <w:t>LogicalTerminationPoint</w:t>
      </w:r>
      <w:r w:rsidR="00BC3640">
        <w:t xml:space="preserve"> and LayerProtocol</w:t>
      </w:r>
    </w:p>
    <w:p w14:paraId="779B1CE7" w14:textId="593DECE9" w:rsidR="00785668" w:rsidRDefault="00EC0A7A" w:rsidP="001D0B9A">
      <w:pPr>
        <w:pStyle w:val="Definition"/>
      </w:pPr>
      <w:bookmarkStart w:id="59" w:name="_Ref40309047"/>
      <w:r>
        <w:t xml:space="preserve">As soon as an ExpectedEquipment object has been instantiated, the device shall automatically instantiate all LogicalTerminationPoint objects (including technology specifically augmented LayerProtocol object), which are </w:t>
      </w:r>
      <w:r w:rsidR="00785668" w:rsidRPr="00785668">
        <w:t>unquestionable</w:t>
      </w:r>
      <w:r w:rsidR="00785668">
        <w:t xml:space="preserve"> related with this hardware.</w:t>
      </w:r>
      <w:bookmarkEnd w:id="59"/>
      <w:ins w:id="60" w:author="Thorsten Heinze" w:date="2020-06-22T10:10:00Z">
        <w:r w:rsidR="00F32ADE">
          <w:t xml:space="preserve"> </w:t>
        </w:r>
      </w:ins>
      <w:ins w:id="61" w:author="Thorsten Heinze" w:date="2020-06-22T16:39:00Z">
        <w:r w:rsidR="00FF3F30">
          <w:t>(</w:t>
        </w:r>
      </w:ins>
      <w:ins w:id="62" w:author="Thorsten Heinze" w:date="2020-06-15T23:03:00Z">
        <w:r w:rsidR="001D0B9A" w:rsidRPr="001D0B9A">
          <w:t xml:space="preserve">Some combinations of </w:t>
        </w:r>
      </w:ins>
      <w:ins w:id="63" w:author="Thorsten Heinze" w:date="2020-06-22T16:39:00Z">
        <w:r w:rsidR="00FF3F30">
          <w:t xml:space="preserve">board </w:t>
        </w:r>
      </w:ins>
      <w:ins w:id="64" w:author="Thorsten Heinze" w:date="2020-06-15T23:03:00Z">
        <w:r w:rsidR="001D0B9A" w:rsidRPr="001D0B9A">
          <w:t xml:space="preserve">and SFP might support </w:t>
        </w:r>
      </w:ins>
      <w:ins w:id="65" w:author="Thorsten Heinze" w:date="2020-06-22T16:38:00Z">
        <w:r w:rsidR="00FF3F30">
          <w:t>several</w:t>
        </w:r>
      </w:ins>
      <w:ins w:id="66" w:author="Thorsten Heinze" w:date="2020-06-15T23:03:00Z">
        <w:r w:rsidR="001D0B9A" w:rsidRPr="001D0B9A">
          <w:t xml:space="preserve"> kinds of </w:t>
        </w:r>
        <w:r w:rsidR="001D0B9A">
          <w:t xml:space="preserve">logical layers, </w:t>
        </w:r>
        <w:r w:rsidR="001D0B9A" w:rsidRPr="001D0B9A">
          <w:t xml:space="preserve">e.g. Ethernet </w:t>
        </w:r>
      </w:ins>
      <w:ins w:id="67" w:author="Thorsten Heinze" w:date="2020-06-22T16:39:00Z">
        <w:r w:rsidR="00FF3F30">
          <w:t xml:space="preserve">and </w:t>
        </w:r>
      </w:ins>
      <w:ins w:id="68" w:author="Thorsten Heinze" w:date="2020-06-15T23:03:00Z">
        <w:r w:rsidR="001D0B9A">
          <w:t xml:space="preserve">synchronization. In such case, </w:t>
        </w:r>
        <w:r w:rsidR="001D0B9A" w:rsidRPr="001D0B9A">
          <w:t xml:space="preserve">the payload interface shall be </w:t>
        </w:r>
      </w:ins>
      <w:ins w:id="69" w:author="Thorsten Heinze" w:date="2020-06-15T23:05:00Z">
        <w:r w:rsidR="001D0B9A">
          <w:t>instantiated, e.g. Ethernet</w:t>
        </w:r>
      </w:ins>
      <w:ins w:id="70" w:author="Thorsten Heinze" w:date="2020-06-15T23:03:00Z">
        <w:r w:rsidR="001D0B9A" w:rsidRPr="001D0B9A">
          <w:t>.</w:t>
        </w:r>
      </w:ins>
      <w:ins w:id="71" w:author="Thorsten Heinze" w:date="2020-06-22T16:39:00Z">
        <w:r w:rsidR="00FF3F30">
          <w:t>)</w:t>
        </w:r>
      </w:ins>
    </w:p>
    <w:p w14:paraId="78AED6A4" w14:textId="4CA48881" w:rsidR="00B114D0" w:rsidRPr="000122D2" w:rsidRDefault="00D3742C" w:rsidP="00692CD9">
      <w:pPr>
        <w:pStyle w:val="Example"/>
      </w:pPr>
      <w:r w:rsidRPr="00CA342F">
        <w:t>As soon</w:t>
      </w:r>
      <w:r w:rsidR="00D93B36" w:rsidRPr="00CA342F">
        <w:t xml:space="preserve"> as an ExpectedEquipment object, which is representing </w:t>
      </w:r>
      <w:r w:rsidRPr="00CA342F">
        <w:t>an SFP</w:t>
      </w:r>
      <w:r w:rsidR="00D93B36" w:rsidRPr="00CA342F">
        <w:t>,</w:t>
      </w:r>
      <w:r w:rsidRPr="00CA342F">
        <w:t xml:space="preserve"> has been instantiated, </w:t>
      </w:r>
      <w:r w:rsidR="00BC3640" w:rsidRPr="000122D2">
        <w:t>the device shall automatically instantiate</w:t>
      </w:r>
      <w:r w:rsidR="00790C5F">
        <w:t xml:space="preserve">, </w:t>
      </w:r>
      <w:proofErr w:type="gramStart"/>
      <w:r w:rsidR="000122D2" w:rsidRPr="000122D2">
        <w:t>LTP(</w:t>
      </w:r>
      <w:proofErr w:type="gramEnd"/>
      <w:r w:rsidR="000122D2" w:rsidRPr="000122D2">
        <w:t>WireInterface)</w:t>
      </w:r>
      <w:r w:rsidR="007D217E">
        <w:rPr>
          <w:rStyle w:val="Funotenzeichen"/>
        </w:rPr>
        <w:footnoteReference w:id="6"/>
      </w:r>
      <w:r w:rsidR="00790C5F">
        <w:t xml:space="preserve"> and</w:t>
      </w:r>
      <w:r w:rsidR="000122D2">
        <w:t xml:space="preserve"> LTP(PureEthernetStructure)</w:t>
      </w:r>
      <w:r w:rsidR="007D217E">
        <w:rPr>
          <w:rStyle w:val="Funotenzeichen"/>
        </w:rPr>
        <w:footnoteReference w:id="7"/>
      </w:r>
      <w:r w:rsidR="00B114D0" w:rsidRPr="000122D2">
        <w:t>.</w:t>
      </w:r>
    </w:p>
    <w:p w14:paraId="2C95DA67" w14:textId="3E83D7E0" w:rsidR="00785668" w:rsidRPr="00923838" w:rsidRDefault="002A218D" w:rsidP="00692CD9">
      <w:pPr>
        <w:pStyle w:val="Example"/>
      </w:pPr>
      <w:r w:rsidRPr="00F32ADE">
        <w:t xml:space="preserve">As soon as an ExpectedEquipment object, which is representing an Ethernet Switch with four internal interfaces, has been instantiated, the device shall automatically instantiate four </w:t>
      </w:r>
      <w:proofErr w:type="gramStart"/>
      <w:r w:rsidRPr="00F32ADE">
        <w:t>LTP(</w:t>
      </w:r>
      <w:proofErr w:type="gramEnd"/>
      <w:r w:rsidRPr="00F32ADE">
        <w:t>EthernetContainer) and four LTP(</w:t>
      </w:r>
      <w:proofErr w:type="spellStart"/>
      <w:r w:rsidRPr="00F32ADE">
        <w:t>MacInterface</w:t>
      </w:r>
      <w:proofErr w:type="spellEnd"/>
      <w:r w:rsidRPr="00F32ADE">
        <w:t>). If</w:t>
      </w:r>
      <w:r w:rsidRPr="00F53C39">
        <w:t xml:space="preserve"> there would be fixed RJ45 connectors or already plugged SFPs</w:t>
      </w:r>
      <w:ins w:id="74" w:author="Thorsten Heinze" w:date="2020-06-22T16:43:00Z">
        <w:r w:rsidR="00FF3F30">
          <w:t xml:space="preserve">, which are </w:t>
        </w:r>
      </w:ins>
      <w:ins w:id="75" w:author="Thorsten Heinze" w:date="2020-06-22T16:41:00Z">
        <w:r w:rsidR="00FF3F30">
          <w:t xml:space="preserve">making these interfaces available at the front of </w:t>
        </w:r>
      </w:ins>
      <w:del w:id="76" w:author="Thorsten Heinze" w:date="2020-06-22T16:42:00Z">
        <w:r w:rsidRPr="00F53C39" w:rsidDel="00FF3F30">
          <w:delText xml:space="preserve">on </w:delText>
        </w:r>
      </w:del>
      <w:r w:rsidRPr="00F53C39">
        <w:t xml:space="preserve">that Ethernet </w:t>
      </w:r>
      <w:r w:rsidRPr="00FF3F30">
        <w:t>Switch board, corresponding Equipment</w:t>
      </w:r>
      <w:ins w:id="77" w:author="Thorsten Heinze" w:date="2020-06-22T16:44:00Z">
        <w:r w:rsidR="00FF3F30" w:rsidRPr="00FF3F30">
          <w:t>,</w:t>
        </w:r>
      </w:ins>
      <w:r w:rsidRPr="00FF3F30">
        <w:t xml:space="preserve"> </w:t>
      </w:r>
      <w:ins w:id="78" w:author="Thorsten Heinze" w:date="2020-06-22T10:08:00Z">
        <w:r w:rsidR="00F32ADE" w:rsidRPr="00FF3F30">
          <w:t>Connector</w:t>
        </w:r>
      </w:ins>
      <w:ins w:id="79" w:author="Thorsten Heinze" w:date="2020-06-22T16:44:00Z">
        <w:r w:rsidR="00FF3F30" w:rsidRPr="00FF3F30">
          <w:t>,</w:t>
        </w:r>
      </w:ins>
      <w:del w:id="80" w:author="Thorsten Heinze" w:date="2020-06-22T16:44:00Z">
        <w:r w:rsidRPr="00FF3F30" w:rsidDel="00FF3F30">
          <w:delText>objects and</w:delText>
        </w:r>
      </w:del>
      <w:r w:rsidRPr="00FF3F30">
        <w:t xml:space="preserve"> LTP(WireInterface) and LTP(PureEthernetStructure) </w:t>
      </w:r>
      <w:ins w:id="81" w:author="Thorsten Heinze" w:date="2020-06-22T16:45:00Z">
        <w:r w:rsidR="00FF3F30" w:rsidRPr="00FF3F30">
          <w:t xml:space="preserve">objects </w:t>
        </w:r>
      </w:ins>
      <w:r w:rsidRPr="00FF3F30">
        <w:t>would have to be instantiated, too.</w:t>
      </w:r>
    </w:p>
    <w:p w14:paraId="6B5BC1EB" w14:textId="31C5085A" w:rsidR="00BC3640" w:rsidRPr="009D35CC" w:rsidRDefault="00567565" w:rsidP="00F53C39">
      <w:pPr>
        <w:pStyle w:val="Definition"/>
      </w:pPr>
      <w:r w:rsidRPr="00FF3F30">
        <w:rPr>
          <w:noProof/>
          <w:lang w:val="de-DE" w:eastAsia="de-DE"/>
        </w:rPr>
        <w:drawing>
          <wp:anchor distT="0" distB="0" distL="180340" distR="180340" simplePos="0" relativeHeight="251660288" behindDoc="0" locked="0" layoutInCell="1" allowOverlap="1" wp14:anchorId="77501A65" wp14:editId="49CE06DF">
            <wp:simplePos x="0" y="0"/>
            <wp:positionH relativeFrom="column">
              <wp:posOffset>4180840</wp:posOffset>
            </wp:positionH>
            <wp:positionV relativeFrom="paragraph">
              <wp:posOffset>65405</wp:posOffset>
            </wp:positionV>
            <wp:extent cx="1504315" cy="1000760"/>
            <wp:effectExtent l="0" t="0" r="635" b="889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04315" cy="1000760"/>
                    </a:xfrm>
                    <a:prstGeom prst="rect">
                      <a:avLst/>
                    </a:prstGeom>
                    <a:noFill/>
                  </pic:spPr>
                </pic:pic>
              </a:graphicData>
            </a:graphic>
            <wp14:sizeRelH relativeFrom="margin">
              <wp14:pctWidth>0</wp14:pctWidth>
            </wp14:sizeRelH>
            <wp14:sizeRelV relativeFrom="margin">
              <wp14:pctHeight>0</wp14:pctHeight>
            </wp14:sizeRelV>
          </wp:anchor>
        </w:drawing>
      </w:r>
      <w:r w:rsidR="00B114D0" w:rsidRPr="00FF3F30">
        <w:t>T</w:t>
      </w:r>
      <w:r w:rsidR="00BC3640" w:rsidRPr="00FF3F30">
        <w:t xml:space="preserve">he LogicalTerminationPoint::_physicalPortReference attribute shall </w:t>
      </w:r>
      <w:r w:rsidR="00D93B36" w:rsidRPr="00FF3F30">
        <w:t xml:space="preserve">be </w:t>
      </w:r>
      <w:r w:rsidR="00F224FC" w:rsidRPr="00923838">
        <w:t xml:space="preserve">automatically </w:t>
      </w:r>
      <w:r w:rsidR="00D93B36" w:rsidRPr="00923838">
        <w:t xml:space="preserve">configured </w:t>
      </w:r>
      <w:r w:rsidR="008C73D0" w:rsidRPr="00923838">
        <w:t xml:space="preserve">with </w:t>
      </w:r>
      <w:ins w:id="82" w:author="Thorsten Heinze" w:date="2020-06-22T10:23:00Z">
        <w:r w:rsidR="00801703" w:rsidRPr="00923838">
          <w:t xml:space="preserve">the </w:t>
        </w:r>
      </w:ins>
      <w:r w:rsidR="008C73D0" w:rsidRPr="00923838">
        <w:t xml:space="preserve">UUID of </w:t>
      </w:r>
      <w:r w:rsidR="00BC3640" w:rsidRPr="00923838">
        <w:t>the Equipment object</w:t>
      </w:r>
      <w:r w:rsidR="008C73D0" w:rsidRPr="00923838">
        <w:t xml:space="preserve">, which is </w:t>
      </w:r>
      <w:del w:id="83" w:author="Thorsten Heinze" w:date="2020-06-22T16:46:00Z">
        <w:r w:rsidR="008C73D0" w:rsidRPr="00923838" w:rsidDel="00FF3F30">
          <w:delText>to be associated</w:delText>
        </w:r>
        <w:r w:rsidR="00BC3640" w:rsidRPr="00923838" w:rsidDel="00FF3F30">
          <w:delText xml:space="preserve"> with </w:delText>
        </w:r>
      </w:del>
      <w:ins w:id="84" w:author="Thorsten Heinze" w:date="2020-06-22T16:46:00Z">
        <w:r w:rsidR="00FF3F30" w:rsidRPr="00923838">
          <w:t>determi</w:t>
        </w:r>
      </w:ins>
      <w:ins w:id="85" w:author="Thorsten Heinze" w:date="2020-06-22T16:47:00Z">
        <w:r w:rsidR="00FF3F30" w:rsidRPr="00923838">
          <w:t>ni</w:t>
        </w:r>
      </w:ins>
      <w:ins w:id="86" w:author="Thorsten Heinze" w:date="2020-06-22T16:46:00Z">
        <w:r w:rsidR="00FF3F30" w:rsidRPr="00923838">
          <w:t xml:space="preserve">ng the characteristics of </w:t>
        </w:r>
      </w:ins>
      <w:r w:rsidR="00BC3640" w:rsidRPr="00923838">
        <w:t>the LogicalTerminationPoint object.</w:t>
      </w:r>
    </w:p>
    <w:p w14:paraId="17ECACD4" w14:textId="7C6F6FE4" w:rsidR="00801703" w:rsidRPr="00923838" w:rsidRDefault="00801703" w:rsidP="00801703">
      <w:pPr>
        <w:pStyle w:val="Definition"/>
      </w:pPr>
      <w:ins w:id="87" w:author="Thorsten Heinze" w:date="2020-06-22T10:22:00Z">
        <w:r w:rsidRPr="009971B4">
          <w:t>The LogicalTerminationPoint::_</w:t>
        </w:r>
        <w:proofErr w:type="spellStart"/>
        <w:r w:rsidRPr="009971B4">
          <w:t>accessPort</w:t>
        </w:r>
        <w:proofErr w:type="spellEnd"/>
        <w:r w:rsidRPr="009971B4">
          <w:t xml:space="preserve"> attribute</w:t>
        </w:r>
      </w:ins>
      <w:ins w:id="88" w:author="Thorsten Heinze" w:date="2020-06-22T10:24:00Z">
        <w:r w:rsidRPr="009971B4">
          <w:t xml:space="preserve"> of all LogicalTerminationPoint objects, which do not </w:t>
        </w:r>
      </w:ins>
      <w:ins w:id="89" w:author="Thorsten Heinze" w:date="2020-06-22T10:25:00Z">
        <w:r w:rsidRPr="009971B4">
          <w:t xml:space="preserve">have any </w:t>
        </w:r>
      </w:ins>
      <w:ins w:id="90" w:author="Thorsten Heinze" w:date="2020-06-22T16:48:00Z">
        <w:r w:rsidR="00FF3F30" w:rsidRPr="00923838">
          <w:t>UUID</w:t>
        </w:r>
      </w:ins>
      <w:ins w:id="91" w:author="Thorsten Heinze" w:date="2020-06-22T10:25:00Z">
        <w:r w:rsidRPr="00923838">
          <w:t xml:space="preserve"> in the _</w:t>
        </w:r>
        <w:proofErr w:type="spellStart"/>
        <w:r w:rsidRPr="00923838">
          <w:t>clientLtp</w:t>
        </w:r>
        <w:proofErr w:type="spellEnd"/>
        <w:r w:rsidRPr="00923838">
          <w:t xml:space="preserve"> attribute,</w:t>
        </w:r>
      </w:ins>
      <w:ins w:id="92" w:author="Thorsten Heinze" w:date="2020-06-22T10:22:00Z">
        <w:r w:rsidRPr="00923838">
          <w:t xml:space="preserve"> shall be automatically configured with the UUID of the </w:t>
        </w:r>
      </w:ins>
      <w:ins w:id="93" w:author="Thorsten Heinze" w:date="2020-06-22T10:23:00Z">
        <w:r w:rsidRPr="00923838">
          <w:t xml:space="preserve">Connector </w:t>
        </w:r>
      </w:ins>
      <w:ins w:id="94" w:author="Thorsten Heinze" w:date="2020-06-22T10:22:00Z">
        <w:r w:rsidRPr="00923838">
          <w:t>object,</w:t>
        </w:r>
      </w:ins>
      <w:ins w:id="95" w:author="Thorsten Heinze" w:date="2020-06-22T10:23:00Z">
        <w:r w:rsidRPr="00923838">
          <w:t xml:space="preserve"> which is representing the physical connector at the outside of the device.</w:t>
        </w:r>
      </w:ins>
    </w:p>
    <w:p w14:paraId="4F411792" w14:textId="4FCD3AC7" w:rsidR="000A5A7F" w:rsidRPr="009C4216" w:rsidRDefault="00C775C5" w:rsidP="007F2DAB">
      <w:pPr>
        <w:pStyle w:val="Text"/>
      </w:pPr>
      <w:r w:rsidRPr="00923838">
        <w:fldChar w:fldCharType="begin"/>
      </w:r>
      <w:r w:rsidRPr="00923838">
        <w:instrText xml:space="preserve"> REF _Ref40309036 \r \h </w:instrText>
      </w:r>
      <w:r w:rsidR="00F32ADE" w:rsidRPr="00923838">
        <w:instrText xml:space="preserve"> \* MERGEFORMAT </w:instrText>
      </w:r>
      <w:r w:rsidRPr="00923838">
        <w:fldChar w:fldCharType="separate"/>
      </w:r>
      <w:r w:rsidR="00923838">
        <w:t>(5)</w:t>
      </w:r>
      <w:r w:rsidRPr="00923838">
        <w:fldChar w:fldCharType="end"/>
      </w:r>
      <w:r w:rsidRPr="00923838">
        <w:t xml:space="preserve"> </w:t>
      </w:r>
      <w:proofErr w:type="gramStart"/>
      <w:r w:rsidRPr="00923838">
        <w:t>and</w:t>
      </w:r>
      <w:proofErr w:type="gramEnd"/>
      <w:r w:rsidRPr="00923838">
        <w:t xml:space="preserve"> </w:t>
      </w:r>
      <w:r w:rsidRPr="00923838">
        <w:fldChar w:fldCharType="begin"/>
      </w:r>
      <w:r w:rsidRPr="00923838">
        <w:instrText xml:space="preserve"> REF _Ref40309047 \r \h </w:instrText>
      </w:r>
      <w:r w:rsidR="00F32ADE" w:rsidRPr="00923838">
        <w:instrText xml:space="preserve"> \* MERGEFORMAT </w:instrText>
      </w:r>
      <w:r w:rsidRPr="00923838">
        <w:fldChar w:fldCharType="separate"/>
      </w:r>
      <w:r w:rsidR="00923838">
        <w:t>(7)</w:t>
      </w:r>
      <w:r w:rsidRPr="00923838">
        <w:fldChar w:fldCharType="end"/>
      </w:r>
      <w:r w:rsidRPr="00923838">
        <w:t xml:space="preserve"> </w:t>
      </w:r>
      <w:r w:rsidR="000A5A7F" w:rsidRPr="00923838">
        <w:t xml:space="preserve">shall at least apply for all </w:t>
      </w:r>
      <w:r w:rsidR="00CA342F" w:rsidRPr="00923838">
        <w:t xml:space="preserve">hardware types (e.g. </w:t>
      </w:r>
      <w:r w:rsidR="000A5A7F" w:rsidRPr="00923838">
        <w:t xml:space="preserve">SFP </w:t>
      </w:r>
      <w:r w:rsidRPr="00923838">
        <w:t>models or ODU versions</w:t>
      </w:r>
      <w:r w:rsidR="00CA342F" w:rsidRPr="00923838">
        <w:t>)</w:t>
      </w:r>
      <w:r w:rsidR="000A5A7F" w:rsidRPr="00923838">
        <w:t xml:space="preserve">, which </w:t>
      </w:r>
      <w:r w:rsidR="00C77DB7" w:rsidRPr="00923838">
        <w:t xml:space="preserve">could </w:t>
      </w:r>
      <w:r w:rsidR="000A5A7F" w:rsidRPr="00923838">
        <w:t>be purchased from the provider of the device</w:t>
      </w:r>
      <w:r w:rsidR="003436C9" w:rsidRPr="00011421">
        <w:t xml:space="preserve"> </w:t>
      </w:r>
      <w:r w:rsidR="00C77DB7" w:rsidRPr="00011421">
        <w:t xml:space="preserve">during design time of the firmware </w:t>
      </w:r>
      <w:r w:rsidR="003436C9" w:rsidRPr="009C4216">
        <w:t xml:space="preserve">or </w:t>
      </w:r>
      <w:r w:rsidR="00916F10" w:rsidRPr="009C4216">
        <w:t>are</w:t>
      </w:r>
      <w:r w:rsidR="003436C9" w:rsidRPr="009C4216">
        <w:t xml:space="preserve"> currently plugged</w:t>
      </w:r>
      <w:r w:rsidR="000A5A7F" w:rsidRPr="009C4216">
        <w:t>.</w:t>
      </w:r>
    </w:p>
    <w:p w14:paraId="10E40B45" w14:textId="69AEBE76" w:rsidR="00567565" w:rsidRPr="00011421" w:rsidRDefault="00880F9C" w:rsidP="00F53C39">
      <w:pPr>
        <w:pStyle w:val="Definition"/>
      </w:pPr>
      <w:r w:rsidRPr="007F2DAB">
        <w:rPr>
          <w:noProof/>
          <w:lang w:val="de-DE" w:eastAsia="de-DE"/>
        </w:rPr>
        <w:lastRenderedPageBreak/>
        <w:drawing>
          <wp:anchor distT="0" distB="0" distL="114300" distR="114300" simplePos="0" relativeHeight="251661312" behindDoc="0" locked="0" layoutInCell="1" allowOverlap="1" wp14:anchorId="76ABE4AA" wp14:editId="108E35B6">
            <wp:simplePos x="0" y="0"/>
            <wp:positionH relativeFrom="column">
              <wp:posOffset>4586605</wp:posOffset>
            </wp:positionH>
            <wp:positionV relativeFrom="paragraph">
              <wp:posOffset>373380</wp:posOffset>
            </wp:positionV>
            <wp:extent cx="1144270" cy="802640"/>
            <wp:effectExtent l="0" t="0" r="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4270" cy="802640"/>
                    </a:xfrm>
                    <a:prstGeom prst="rect">
                      <a:avLst/>
                    </a:prstGeom>
                    <a:noFill/>
                  </pic:spPr>
                </pic:pic>
              </a:graphicData>
            </a:graphic>
            <wp14:sizeRelH relativeFrom="margin">
              <wp14:pctWidth>0</wp14:pctWidth>
            </wp14:sizeRelH>
            <wp14:sizeRelV relativeFrom="margin">
              <wp14:pctHeight>0</wp14:pctHeight>
            </wp14:sizeRelV>
          </wp:anchor>
        </w:drawing>
      </w:r>
      <w:r w:rsidR="000122D2" w:rsidRPr="007F2DAB">
        <w:t xml:space="preserve">If there is a </w:t>
      </w:r>
      <w:r w:rsidR="00567565" w:rsidRPr="007F2DAB">
        <w:t>fixed relationship between a server and a client layer, the _</w:t>
      </w:r>
      <w:proofErr w:type="spellStart"/>
      <w:r w:rsidR="00567565" w:rsidRPr="007F2DAB">
        <w:t>clientLtp</w:t>
      </w:r>
      <w:proofErr w:type="spellEnd"/>
      <w:r w:rsidR="00567565" w:rsidRPr="007F2DAB">
        <w:t xml:space="preserve"> attribute of the LogicalTerminationPoint, which is representing the server layer, shall automatically be configured to point to the</w:t>
      </w:r>
      <w:r w:rsidR="00567565" w:rsidRPr="00011421">
        <w:t xml:space="preserve"> LogicalTerminationPoint, which is representing the client layer.</w:t>
      </w:r>
    </w:p>
    <w:p w14:paraId="2C5C9BA0" w14:textId="4E6A93A3" w:rsidR="00567565" w:rsidRDefault="00567565" w:rsidP="00F53C39">
      <w:pPr>
        <w:pStyle w:val="Definition"/>
      </w:pPr>
      <w:r>
        <w:t xml:space="preserve">If there is a fixed relationship between a server and a client layer, the </w:t>
      </w:r>
      <w:r w:rsidRPr="001A325A">
        <w:t>_</w:t>
      </w:r>
      <w:proofErr w:type="spellStart"/>
      <w:r w:rsidRPr="001A325A">
        <w:t>serverLtp</w:t>
      </w:r>
      <w:proofErr w:type="spellEnd"/>
      <w:r>
        <w:t xml:space="preserve"> attribute of the LogicalTerminationPoint, which is representing the client layer, shall automatically be configured to point to the</w:t>
      </w:r>
      <w:r w:rsidRPr="00567565">
        <w:t xml:space="preserve"> </w:t>
      </w:r>
      <w:r>
        <w:t>LogicalTerminationPoint, which is representing the server layer.</w:t>
      </w:r>
    </w:p>
    <w:p w14:paraId="13F6574E" w14:textId="0564D071" w:rsidR="00D33D16" w:rsidRDefault="00D33D16" w:rsidP="00692CD9">
      <w:pPr>
        <w:pStyle w:val="Example"/>
      </w:pPr>
      <w:r>
        <w:t>As soon as a</w:t>
      </w:r>
      <w:r w:rsidR="001A325A">
        <w:t>n</w:t>
      </w:r>
      <w:r>
        <w:t xml:space="preserve"> </w:t>
      </w:r>
      <w:proofErr w:type="gramStart"/>
      <w:r w:rsidR="001A325A">
        <w:t>LTP(</w:t>
      </w:r>
      <w:proofErr w:type="gramEnd"/>
      <w:r w:rsidR="001A325A">
        <w:t xml:space="preserve">WireInterface) </w:t>
      </w:r>
      <w:r w:rsidR="00F553AE">
        <w:t>gets instantiated</w:t>
      </w:r>
      <w:r>
        <w:t xml:space="preserve">, </w:t>
      </w:r>
      <w:r w:rsidR="001A325A">
        <w:t xml:space="preserve">an LTP(PureEthernetStructure) </w:t>
      </w:r>
      <w:r>
        <w:t xml:space="preserve">shall be </w:t>
      </w:r>
      <w:r w:rsidR="001A325A">
        <w:t xml:space="preserve">automatically </w:t>
      </w:r>
      <w:r>
        <w:t>instantiated</w:t>
      </w:r>
      <w:r w:rsidR="001A325A">
        <w:t>, too</w:t>
      </w:r>
      <w:r>
        <w:t>.</w:t>
      </w:r>
      <w:r w:rsidR="001A325A">
        <w:t xml:space="preserve"> The </w:t>
      </w:r>
      <w:r w:rsidR="001A325A" w:rsidRPr="001A325A">
        <w:t>_</w:t>
      </w:r>
      <w:proofErr w:type="spellStart"/>
      <w:r w:rsidR="001A325A" w:rsidRPr="001A325A">
        <w:t>clientLtp</w:t>
      </w:r>
      <w:proofErr w:type="spellEnd"/>
      <w:r w:rsidR="001A325A">
        <w:t xml:space="preserve"> attribute of the </w:t>
      </w:r>
      <w:proofErr w:type="gramStart"/>
      <w:r w:rsidR="001A325A">
        <w:t>LTP(</w:t>
      </w:r>
      <w:proofErr w:type="gramEnd"/>
      <w:r w:rsidR="001A325A">
        <w:t>WireInterface) shall automatically be configured to point to the LTP(PureEthernetStructure).</w:t>
      </w:r>
      <w:r w:rsidR="001A325A" w:rsidRPr="001A325A">
        <w:t xml:space="preserve"> </w:t>
      </w:r>
      <w:r w:rsidR="001A325A">
        <w:t xml:space="preserve">The </w:t>
      </w:r>
      <w:r w:rsidR="001A325A" w:rsidRPr="001A325A">
        <w:t>_</w:t>
      </w:r>
      <w:proofErr w:type="spellStart"/>
      <w:r w:rsidR="001A325A" w:rsidRPr="001A325A">
        <w:t>serverLtp</w:t>
      </w:r>
      <w:proofErr w:type="spellEnd"/>
      <w:r w:rsidR="001A325A">
        <w:t xml:space="preserve"> attribute of the </w:t>
      </w:r>
      <w:proofErr w:type="gramStart"/>
      <w:r w:rsidR="001A325A">
        <w:t>LTP(</w:t>
      </w:r>
      <w:proofErr w:type="gramEnd"/>
      <w:r w:rsidR="001A325A">
        <w:t>PureEthernetStructure) shall automatically be configured to point to the LTP(</w:t>
      </w:r>
      <w:r w:rsidR="001A325A" w:rsidRPr="00011421">
        <w:t>WireInterface</w:t>
      </w:r>
      <w:r w:rsidR="001A325A">
        <w:t>).</w:t>
      </w:r>
      <w:ins w:id="96" w:author="Thorsten Heinze" w:date="2020-06-22T16:59:00Z">
        <w:r w:rsidR="00467DFE">
          <w:t xml:space="preserve"> (Because the </w:t>
        </w:r>
      </w:ins>
      <w:ins w:id="97" w:author="Thorsten Heinze" w:date="2020-06-22T17:00:00Z">
        <w:r w:rsidR="00467DFE" w:rsidRPr="001A325A">
          <w:t>_</w:t>
        </w:r>
        <w:proofErr w:type="spellStart"/>
        <w:r w:rsidR="00467DFE" w:rsidRPr="001A325A">
          <w:t>serverLtp</w:t>
        </w:r>
        <w:proofErr w:type="spellEnd"/>
        <w:r w:rsidR="00467DFE">
          <w:t xml:space="preserve"> attribute of the</w:t>
        </w:r>
        <w:r w:rsidR="00467DFE" w:rsidRPr="00467DFE">
          <w:t xml:space="preserve"> </w:t>
        </w:r>
        <w:proofErr w:type="gramStart"/>
        <w:r w:rsidR="00467DFE">
          <w:t>LTP(</w:t>
        </w:r>
        <w:proofErr w:type="gramEnd"/>
        <w:r w:rsidR="00467DFE" w:rsidRPr="00011421">
          <w:t>WireInterface</w:t>
        </w:r>
        <w:r w:rsidR="00467DFE">
          <w:t xml:space="preserve">) cannot point to anything, </w:t>
        </w:r>
      </w:ins>
      <w:proofErr w:type="spellStart"/>
      <w:ins w:id="98" w:author="Thorsten Heinze" w:date="2020-06-22T17:01:00Z">
        <w:r w:rsidR="00467DFE">
          <w:t>its</w:t>
        </w:r>
      </w:ins>
      <w:proofErr w:type="spellEnd"/>
      <w:ins w:id="99" w:author="Thorsten Heinze" w:date="2020-06-22T17:00:00Z">
        <w:r w:rsidR="00467DFE">
          <w:t xml:space="preserve"> </w:t>
        </w:r>
        <w:r w:rsidR="00467DFE" w:rsidRPr="00437141">
          <w:t>_</w:t>
        </w:r>
        <w:proofErr w:type="spellStart"/>
        <w:r w:rsidR="00467DFE" w:rsidRPr="00437141">
          <w:t>accessPort</w:t>
        </w:r>
        <w:proofErr w:type="spellEnd"/>
        <w:r w:rsidR="00467DFE" w:rsidRPr="00437141">
          <w:t xml:space="preserve"> attribute </w:t>
        </w:r>
        <w:r w:rsidR="00467DFE">
          <w:t xml:space="preserve">has to point to a </w:t>
        </w:r>
        <w:r w:rsidR="00467DFE" w:rsidRPr="00923838">
          <w:t>Connector object</w:t>
        </w:r>
        <w:r w:rsidR="00467DFE">
          <w:t>.)</w:t>
        </w:r>
      </w:ins>
    </w:p>
    <w:p w14:paraId="0DCA4179" w14:textId="23FBCF31" w:rsidR="00016281" w:rsidRDefault="00016281" w:rsidP="00692CD9">
      <w:pPr>
        <w:pStyle w:val="Example"/>
      </w:pPr>
      <w:r>
        <w:t xml:space="preserve">As soon as an LTP(PureEthernetStructure) gets instantiated </w:t>
      </w:r>
      <w:r w:rsidR="00880F9C">
        <w:t xml:space="preserve">and </w:t>
      </w:r>
      <w:r>
        <w:t>an LTP(EthernetContainer)</w:t>
      </w:r>
      <w:r>
        <w:rPr>
          <w:rStyle w:val="Funotenzeichen"/>
        </w:rPr>
        <w:footnoteReference w:id="8"/>
      </w:r>
      <w:r>
        <w:t xml:space="preserve"> </w:t>
      </w:r>
      <w:r w:rsidR="00880F9C">
        <w:t>is already existing</w:t>
      </w:r>
      <w:r w:rsidR="00233EB8">
        <w:t xml:space="preserve"> (</w:t>
      </w:r>
      <w:r w:rsidR="00F25E13">
        <w:t xml:space="preserve">must have </w:t>
      </w:r>
      <w:r w:rsidR="00C775C5">
        <w:t xml:space="preserve">automatically </w:t>
      </w:r>
      <w:r w:rsidR="00F25E13">
        <w:t xml:space="preserve">been </w:t>
      </w:r>
      <w:r w:rsidR="00C775C5">
        <w:t>instantiated right after</w:t>
      </w:r>
      <w:r w:rsidR="00233EB8">
        <w:t xml:space="preserve"> </w:t>
      </w:r>
      <w:r w:rsidR="00C775C5">
        <w:t xml:space="preserve">the </w:t>
      </w:r>
      <w:r w:rsidR="00233EB8" w:rsidRPr="00CA342F">
        <w:t>ExpectedEquipment object</w:t>
      </w:r>
      <w:r w:rsidR="00233EB8">
        <w:t xml:space="preserve">, which is representing the Ethernet Switch board, </w:t>
      </w:r>
      <w:r w:rsidR="00F25E13">
        <w:t xml:space="preserve">has been instantiated, which is necessarily before the </w:t>
      </w:r>
      <w:r w:rsidR="00F25E13" w:rsidRPr="00CA342F">
        <w:t>ExpectedEquipment object</w:t>
      </w:r>
      <w:r w:rsidR="00F25E13">
        <w:t>, which is representing the SFP, could be instantiated</w:t>
      </w:r>
      <w:r w:rsidR="00233EB8">
        <w:t>)</w:t>
      </w:r>
      <w:r w:rsidR="00880F9C">
        <w:t>, t</w:t>
      </w:r>
      <w:r>
        <w:t xml:space="preserve">he </w:t>
      </w:r>
      <w:r w:rsidRPr="001A325A">
        <w:t>_</w:t>
      </w:r>
      <w:proofErr w:type="spellStart"/>
      <w:r w:rsidRPr="001A325A">
        <w:t>clientLtp</w:t>
      </w:r>
      <w:proofErr w:type="spellEnd"/>
      <w:r>
        <w:t xml:space="preserve"> attribute of the LTP(PureEthernetStructure) shall automatically be configured to point to the LTP(EthernetContainer)</w:t>
      </w:r>
      <w:r w:rsidR="00880F9C">
        <w:t xml:space="preserve"> and t</w:t>
      </w:r>
      <w:r>
        <w:t xml:space="preserve">he </w:t>
      </w:r>
      <w:r w:rsidRPr="001A325A">
        <w:t>_</w:t>
      </w:r>
      <w:proofErr w:type="spellStart"/>
      <w:r w:rsidRPr="001A325A">
        <w:t>serverLtp</w:t>
      </w:r>
      <w:proofErr w:type="spellEnd"/>
      <w:r>
        <w:t xml:space="preserve"> attribute of the </w:t>
      </w:r>
      <w:r w:rsidR="00C54A52">
        <w:t>LTP(EthernetContainer)</w:t>
      </w:r>
      <w:r>
        <w:t xml:space="preserve"> shall automatically be configured to point to the </w:t>
      </w:r>
      <w:r w:rsidR="00C54A52">
        <w:t>LTP(PureEthernetStructure)</w:t>
      </w:r>
      <w:r>
        <w:t>.</w:t>
      </w:r>
    </w:p>
    <w:p w14:paraId="13FCAA0E" w14:textId="5F148F76" w:rsidR="00880F9C" w:rsidRDefault="00880F9C" w:rsidP="00880F9C">
      <w:pPr>
        <w:pStyle w:val="berschrift8"/>
      </w:pPr>
      <w:r>
        <w:t>Profile</w:t>
      </w:r>
    </w:p>
    <w:p w14:paraId="293846D9" w14:textId="3759D4D4" w:rsidR="00880F9C" w:rsidRDefault="00880F9C" w:rsidP="00F53C39">
      <w:pPr>
        <w:pStyle w:val="Definition"/>
      </w:pPr>
      <w:r>
        <w:t>As soon as an ExpectedEquipment object has been instantiated, the device shall automatically instantiate at least one default Profile object (including technology specific augmentation), for each type of Profile supported by this equipment type.</w:t>
      </w:r>
    </w:p>
    <w:p w14:paraId="1370E6AC" w14:textId="64C41529" w:rsidR="00F53C39" w:rsidRDefault="00F53C39" w:rsidP="00F53C39">
      <w:pPr>
        <w:pStyle w:val="Example"/>
      </w:pPr>
      <w:r>
        <w:t xml:space="preserve">If a change to the WRED configuration would affect all interfaces </w:t>
      </w:r>
      <w:r w:rsidR="00F25E13">
        <w:t>at the device</w:t>
      </w:r>
      <w:r>
        <w:t xml:space="preserve">, a </w:t>
      </w:r>
      <w:proofErr w:type="gramStart"/>
      <w:r>
        <w:t>Profile(</w:t>
      </w:r>
      <w:proofErr w:type="spellStart"/>
      <w:proofErr w:type="gramEnd"/>
      <w:r>
        <w:t>WredProfile</w:t>
      </w:r>
      <w:proofErr w:type="spellEnd"/>
      <w:r>
        <w:t xml:space="preserve">) shall be instantiated, as soon as the ExpectedEquipment object, which is representing the </w:t>
      </w:r>
      <w:r w:rsidR="000D7131">
        <w:t>chassis, has been instantiated.</w:t>
      </w:r>
    </w:p>
    <w:p w14:paraId="33F90F2B" w14:textId="6772C64E" w:rsidR="006764C7" w:rsidRPr="006764C7" w:rsidRDefault="006764C7" w:rsidP="006764C7">
      <w:pPr>
        <w:pStyle w:val="Definition"/>
      </w:pPr>
      <w:r>
        <w:t>If there would be an attribute, which is referencing a Profile ob</w:t>
      </w:r>
      <w:r w:rsidR="0015293A">
        <w:t>ject, with a multiplicity of 1 or higher (composite association) included in the technology specifically amended LogicalTerminationPoint, this attribute shall be configured to associate the default Profile object right after instantiation of the LogicalTerminationPoint and its extension.</w:t>
      </w:r>
    </w:p>
    <w:p w14:paraId="73DC924E" w14:textId="6AF031E6" w:rsidR="00651F55" w:rsidRDefault="001B7226" w:rsidP="000D7131">
      <w:pPr>
        <w:pStyle w:val="berschrift8"/>
      </w:pPr>
      <w:r>
        <w:t>Sequence</w:t>
      </w:r>
    </w:p>
    <w:p w14:paraId="4A20A15A" w14:textId="5A3A658D" w:rsidR="0015293A" w:rsidRDefault="00C46797" w:rsidP="006764C7">
      <w:pPr>
        <w:pStyle w:val="Definition"/>
      </w:pPr>
      <w:r>
        <w:t xml:space="preserve">After Instantiation of the </w:t>
      </w:r>
      <w:r w:rsidR="000D7131">
        <w:t xml:space="preserve">ExpectedEquipment object, the related </w:t>
      </w:r>
      <w:ins w:id="100" w:author="Thorsten Heinze" w:date="2020-06-22T17:17:00Z">
        <w:r w:rsidR="009D35CC">
          <w:t xml:space="preserve">Connector </w:t>
        </w:r>
      </w:ins>
      <w:del w:id="101" w:author="Thorsten Heinze" w:date="2020-06-22T17:17:00Z">
        <w:r w:rsidR="000D7131" w:rsidDel="009D35CC">
          <w:delText xml:space="preserve">Profile </w:delText>
        </w:r>
      </w:del>
      <w:r w:rsidR="000D7131">
        <w:t xml:space="preserve">objects shall be </w:t>
      </w:r>
      <w:ins w:id="102" w:author="Thorsten Heinze" w:date="2020-06-16T19:26:00Z">
        <w:r w:rsidR="004A7CF6">
          <w:t xml:space="preserve">automatically </w:t>
        </w:r>
      </w:ins>
      <w:r w:rsidR="000D7131">
        <w:t>instantiated first</w:t>
      </w:r>
      <w:ins w:id="103" w:author="Thorsten Heinze" w:date="2020-06-22T17:17:00Z">
        <w:r w:rsidR="009D35CC">
          <w:t>, the related Profile objects</w:t>
        </w:r>
      </w:ins>
      <w:r w:rsidR="000D7131">
        <w:t xml:space="preserve"> (if any) </w:t>
      </w:r>
      <w:ins w:id="104" w:author="Thorsten Heinze" w:date="2020-06-22T17:18:00Z">
        <w:r w:rsidR="009D35CC">
          <w:t xml:space="preserve">second, </w:t>
        </w:r>
      </w:ins>
      <w:r w:rsidR="000D7131">
        <w:t xml:space="preserve">and the related LogicalTerminationPoint objects </w:t>
      </w:r>
      <w:del w:id="105" w:author="Thorsten Heinze" w:date="2020-06-22T17:18:00Z">
        <w:r w:rsidR="000D7131" w:rsidDel="009D35CC">
          <w:delText>second</w:delText>
        </w:r>
      </w:del>
      <w:ins w:id="106" w:author="Thorsten Heinze" w:date="2020-06-22T17:18:00Z">
        <w:r w:rsidR="009D35CC">
          <w:t>third</w:t>
        </w:r>
      </w:ins>
      <w:r w:rsidR="000D7131">
        <w:t>.</w:t>
      </w:r>
    </w:p>
    <w:p w14:paraId="03BDB396" w14:textId="3D2F77D0" w:rsidR="00C46797" w:rsidRDefault="00C46797" w:rsidP="00C46797">
      <w:pPr>
        <w:pStyle w:val="Definition"/>
      </w:pPr>
      <w:r>
        <w:t xml:space="preserve">After instantiation of the LogicalTerminationPoint, the association towards the </w:t>
      </w:r>
      <w:del w:id="107" w:author="Thorsten Heinze" w:date="2020-06-22T17:20:00Z">
        <w:r w:rsidDel="004C6DDB">
          <w:delText xml:space="preserve">Equipment </w:delText>
        </w:r>
      </w:del>
      <w:ins w:id="108" w:author="Thorsten Heinze" w:date="2020-06-22T17:20:00Z">
        <w:r w:rsidR="004C6DDB">
          <w:t xml:space="preserve">Connector </w:t>
        </w:r>
      </w:ins>
      <w:r>
        <w:t xml:space="preserve">object </w:t>
      </w:r>
      <w:ins w:id="109" w:author="Thorsten Heinze" w:date="2020-06-22T17:20:00Z">
        <w:r w:rsidR="004C6DDB">
          <w:t xml:space="preserve">(if required) </w:t>
        </w:r>
      </w:ins>
      <w:r>
        <w:t xml:space="preserve">shall be </w:t>
      </w:r>
      <w:ins w:id="110" w:author="Thorsten Heinze" w:date="2020-06-16T19:26:00Z">
        <w:r w:rsidR="004A7CF6">
          <w:t xml:space="preserve">automatically </w:t>
        </w:r>
      </w:ins>
      <w:r>
        <w:t>configured first</w:t>
      </w:r>
      <w:ins w:id="111" w:author="Thorsten Heinze" w:date="2020-06-22T17:20:00Z">
        <w:r w:rsidR="004C6DDB">
          <w:t>, the association to the Equipment object second</w:t>
        </w:r>
      </w:ins>
      <w:r>
        <w:t xml:space="preserve"> and potential associations towards Profile </w:t>
      </w:r>
      <w:r w:rsidR="004C6DDB">
        <w:t>o</w:t>
      </w:r>
      <w:r>
        <w:t xml:space="preserve">bjects </w:t>
      </w:r>
      <w:del w:id="112" w:author="Thorsten Heinze" w:date="2020-06-22T17:21:00Z">
        <w:r w:rsidDel="004C6DDB">
          <w:delText xml:space="preserve">second </w:delText>
        </w:r>
      </w:del>
      <w:ins w:id="113" w:author="Thorsten Heinze" w:date="2020-06-22T17:21:00Z">
        <w:r w:rsidR="004C6DDB">
          <w:t xml:space="preserve">third </w:t>
        </w:r>
      </w:ins>
      <w:r>
        <w:t>(if any).</w:t>
      </w:r>
    </w:p>
    <w:p w14:paraId="47521039" w14:textId="2CE63A1A" w:rsidR="00C46797" w:rsidRDefault="006764C7" w:rsidP="006764C7">
      <w:pPr>
        <w:pStyle w:val="Definition"/>
      </w:pPr>
      <w:r>
        <w:t xml:space="preserve">After all </w:t>
      </w:r>
      <w:ins w:id="114" w:author="Thorsten Heinze" w:date="2020-06-22T17:24:00Z">
        <w:r w:rsidR="004C6DDB">
          <w:t xml:space="preserve">Connector, Profile and LogicalTerminationPoint </w:t>
        </w:r>
      </w:ins>
      <w:r>
        <w:t>objects</w:t>
      </w:r>
      <w:ins w:id="115" w:author="Thorsten Heinze" w:date="2020-06-22T17:24:00Z">
        <w:r w:rsidR="004C6DDB">
          <w:t>, which are related to some ExpectedEquipment object</w:t>
        </w:r>
      </w:ins>
      <w:ins w:id="116" w:author="Thorsten Heinze" w:date="2020-06-22T17:25:00Z">
        <w:r w:rsidR="004C6DDB">
          <w:t xml:space="preserve">, </w:t>
        </w:r>
      </w:ins>
      <w:del w:id="117" w:author="Thorsten Heinze" w:date="2020-06-22T17:25:00Z">
        <w:r w:rsidDel="004C6DDB">
          <w:delText xml:space="preserve"> of some layer </w:delText>
        </w:r>
      </w:del>
      <w:r>
        <w:t>have been instantiated and associated, all Holder, Equipment and ActualEquipment objects of the subordinate layer shall be</w:t>
      </w:r>
      <w:ins w:id="118" w:author="Thorsten Heinze" w:date="2020-06-16T19:27:00Z">
        <w:r w:rsidR="004A7CF6">
          <w:t xml:space="preserve"> automatically</w:t>
        </w:r>
      </w:ins>
      <w:r>
        <w:t xml:space="preserve"> created (first) and associated (second).</w:t>
      </w:r>
    </w:p>
    <w:p w14:paraId="6FE5B5D1" w14:textId="32F818AA" w:rsidR="00651F55" w:rsidRDefault="00C46797" w:rsidP="006764C7">
      <w:pPr>
        <w:pStyle w:val="Definition"/>
      </w:pPr>
      <w:r>
        <w:t xml:space="preserve">After that, the first </w:t>
      </w:r>
      <w:r w:rsidR="006764C7">
        <w:t xml:space="preserve">ExpectedEquipment objects of the subordinate layer shall be created (first) and associated </w:t>
      </w:r>
      <w:ins w:id="119" w:author="Thorsten Heinze" w:date="2020-06-22T17:26:00Z">
        <w:r w:rsidR="004C6DDB">
          <w:t xml:space="preserve">with the Equipment object </w:t>
        </w:r>
      </w:ins>
      <w:r w:rsidR="006764C7">
        <w:t>(second).</w:t>
      </w:r>
    </w:p>
    <w:p w14:paraId="1337AF27" w14:textId="77777777" w:rsidR="0046603F" w:rsidRDefault="0044353C" w:rsidP="0046603F">
      <w:pPr>
        <w:pStyle w:val="berschrift8"/>
      </w:pPr>
      <w:r>
        <w:t>Externally initiated Instantiations</w:t>
      </w:r>
    </w:p>
    <w:p w14:paraId="0F012687" w14:textId="5A472A42" w:rsidR="0044353C" w:rsidRDefault="0044353C" w:rsidP="0044353C">
      <w:pPr>
        <w:pStyle w:val="Definition"/>
        <w:rPr>
          <w:lang w:eastAsia="de-DE"/>
        </w:rPr>
      </w:pPr>
      <w:r>
        <w:rPr>
          <w:lang w:eastAsia="de-DE"/>
        </w:rPr>
        <w:t xml:space="preserve">If instantiation of a </w:t>
      </w:r>
      <w:r>
        <w:t xml:space="preserve">LogicalTerminationPoint gets initiated via the management interface, values of the </w:t>
      </w:r>
      <w:r w:rsidRPr="00F53C39">
        <w:t xml:space="preserve">LogicalTerminationPoint::_physicalPortReference attribute </w:t>
      </w:r>
      <w:r>
        <w:t xml:space="preserve">and the LayerProtocol::layerProtocolName </w:t>
      </w:r>
      <w:r w:rsidRPr="00F53C39">
        <w:lastRenderedPageBreak/>
        <w:t>attribute</w:t>
      </w:r>
      <w:r>
        <w:t>s must be provided</w:t>
      </w:r>
      <w:r w:rsidR="00B92070">
        <w:t xml:space="preserve"> during </w:t>
      </w:r>
      <w:r w:rsidR="00B92070">
        <w:rPr>
          <w:lang w:eastAsia="de-DE"/>
        </w:rPr>
        <w:t>instantiation</w:t>
      </w:r>
      <w:r>
        <w:t>. Both attributes must not be changed during lifetime of the LogicalTerminationPoint object.</w:t>
      </w:r>
    </w:p>
    <w:p w14:paraId="3A2FCF2D" w14:textId="4022615E" w:rsidR="0044353C" w:rsidRDefault="0044353C" w:rsidP="00034C65">
      <w:pPr>
        <w:pStyle w:val="Definition"/>
        <w:rPr>
          <w:lang w:eastAsia="de-DE"/>
        </w:rPr>
      </w:pPr>
      <w:r>
        <w:rPr>
          <w:lang w:eastAsia="de-DE"/>
        </w:rPr>
        <w:t xml:space="preserve">If instantiation of a </w:t>
      </w:r>
      <w:r>
        <w:t xml:space="preserve">Profile gets initiated via the management interface, the value of the </w:t>
      </w:r>
      <w:r w:rsidR="00034C65">
        <w:t>Profile::ProfileName</w:t>
      </w:r>
      <w:r>
        <w:t xml:space="preserve"> </w:t>
      </w:r>
      <w:r w:rsidRPr="00F53C39">
        <w:t>attribute</w:t>
      </w:r>
      <w:r>
        <w:t xml:space="preserve"> must be provided. </w:t>
      </w:r>
      <w:r w:rsidR="00034C65">
        <w:t xml:space="preserve">Value of this attribute </w:t>
      </w:r>
      <w:r>
        <w:t xml:space="preserve">must not be changed during lifetime of the </w:t>
      </w:r>
      <w:r w:rsidR="00034C65">
        <w:t xml:space="preserve">Profile </w:t>
      </w:r>
      <w:r>
        <w:t>object.</w:t>
      </w:r>
      <w:r w:rsidR="00034C65">
        <w:t xml:space="preserve"> (Please be aware, that </w:t>
      </w:r>
      <w:r w:rsidR="00B92070">
        <w:t xml:space="preserve">attributes at </w:t>
      </w:r>
      <w:r w:rsidR="00034C65">
        <w:t>Profile objects are in general invariant. This means that all configuration values have to be provided during instantiation.)</w:t>
      </w:r>
    </w:p>
    <w:p w14:paraId="76991E31" w14:textId="2CFCA676" w:rsidR="006D7EEC" w:rsidRDefault="00916F10" w:rsidP="00FD217E">
      <w:pPr>
        <w:pStyle w:val="berschrift1"/>
      </w:pPr>
      <w:r>
        <w:t>Configuration</w:t>
      </w:r>
    </w:p>
    <w:p w14:paraId="70FCF200" w14:textId="36A5A263" w:rsidR="00FD217E" w:rsidRDefault="000A5A7F" w:rsidP="00E03623">
      <w:pPr>
        <w:pStyle w:val="berschrift8"/>
      </w:pPr>
      <w:r>
        <w:t>Interface Configuration</w:t>
      </w:r>
    </w:p>
    <w:p w14:paraId="780DC663" w14:textId="70B8E03D" w:rsidR="009E5432" w:rsidRDefault="000A5A7F" w:rsidP="00B92070">
      <w:pPr>
        <w:pStyle w:val="Definition"/>
      </w:pPr>
      <w:r>
        <w:t xml:space="preserve">Any change of the Interface </w:t>
      </w:r>
      <w:r w:rsidR="009E5432">
        <w:t>C</w:t>
      </w:r>
      <w:r>
        <w:t xml:space="preserve">onfiguration shall be validated against </w:t>
      </w:r>
      <w:r w:rsidR="00EA4C73">
        <w:t xml:space="preserve">its </w:t>
      </w:r>
      <w:r w:rsidR="009E5432">
        <w:t>C</w:t>
      </w:r>
      <w:r w:rsidR="00EA4C73">
        <w:t>apability information</w:t>
      </w:r>
      <w:r w:rsidR="00B92070">
        <w:t xml:space="preserve"> (and </w:t>
      </w:r>
      <w:r w:rsidR="00B92070" w:rsidRPr="00B92070">
        <w:t xml:space="preserve">naturally </w:t>
      </w:r>
      <w:r w:rsidR="00B92070">
        <w:t>the actual hardware characteristics)</w:t>
      </w:r>
      <w:r w:rsidR="009E5432">
        <w:t>.</w:t>
      </w:r>
    </w:p>
    <w:p w14:paraId="190B155E" w14:textId="6E4AFF4A" w:rsidR="00916F10" w:rsidRDefault="00B92070" w:rsidP="00B92070">
      <w:pPr>
        <w:pStyle w:val="Definition"/>
      </w:pPr>
      <w:r>
        <w:t xml:space="preserve">The </w:t>
      </w:r>
      <w:r w:rsidR="009E5432">
        <w:t xml:space="preserve">Capability information </w:t>
      </w:r>
      <w:r>
        <w:t xml:space="preserve">at an Interface shall </w:t>
      </w:r>
      <w:r w:rsidR="009E5432">
        <w:t>perpetually embod</w:t>
      </w:r>
      <w:r>
        <w:t>y</w:t>
      </w:r>
      <w:r w:rsidR="009E5432">
        <w:t xml:space="preserve"> the </w:t>
      </w:r>
      <w:r w:rsidR="000A5A7F">
        <w:t xml:space="preserve">characteristics of </w:t>
      </w:r>
      <w:r w:rsidR="009E5432">
        <w:t xml:space="preserve">that type of ExpectedEquipment, which initiated the </w:t>
      </w:r>
      <w:r w:rsidR="00916F10">
        <w:t>instantiation of the LogicalTerminationPoint</w:t>
      </w:r>
      <w:ins w:id="120" w:author="Thorsten Heinze" w:date="2020-06-22T17:38:00Z">
        <w:r w:rsidR="00F07CDF">
          <w:t xml:space="preserve"> (ExpectedEquipment instantiated first)</w:t>
        </w:r>
      </w:ins>
      <w:r w:rsidR="00916F10">
        <w:t>.</w:t>
      </w:r>
    </w:p>
    <w:p w14:paraId="59F2C291" w14:textId="4CA02483" w:rsidR="00916F10" w:rsidRDefault="00916F10" w:rsidP="00916F10">
      <w:pPr>
        <w:pStyle w:val="berschrift8"/>
      </w:pPr>
      <w:r>
        <w:t>ExpectedEquipment Configuration</w:t>
      </w:r>
    </w:p>
    <w:p w14:paraId="1F2BAF25" w14:textId="2DCAA01B" w:rsidR="00916F10" w:rsidRDefault="00916F10" w:rsidP="006774CC">
      <w:pPr>
        <w:pStyle w:val="Definition"/>
      </w:pPr>
      <w:r>
        <w:t xml:space="preserve">An existing ExpectedEquipment shall be </w:t>
      </w:r>
      <w:r w:rsidR="006774CC">
        <w:t>invariant</w:t>
      </w:r>
      <w:r>
        <w:t>.</w:t>
      </w:r>
    </w:p>
    <w:p w14:paraId="01D291EE" w14:textId="4E30B597" w:rsidR="00916F10" w:rsidRDefault="00916F10" w:rsidP="005F1836">
      <w:pPr>
        <w:pStyle w:val="Text"/>
      </w:pPr>
      <w:r>
        <w:t xml:space="preserve">It is the operators’ responsibility to assure that additionally </w:t>
      </w:r>
      <w:r w:rsidR="009E5432">
        <w:t>instantiated</w:t>
      </w:r>
      <w:r>
        <w:t xml:space="preserve"> ExpectedEquipment </w:t>
      </w:r>
      <w:r w:rsidR="009E5432">
        <w:t>objects (</w:t>
      </w:r>
      <w:ins w:id="121" w:author="Thorsten Heinze" w:date="2020-06-22T17:39:00Z">
        <w:r w:rsidR="00F07CDF">
          <w:t xml:space="preserve">e.g. </w:t>
        </w:r>
      </w:ins>
      <w:r w:rsidR="009E5432">
        <w:t>representing SFP types</w:t>
      </w:r>
      <w:r w:rsidR="00B5096C">
        <w:t>, which have been approved for alternative use</w:t>
      </w:r>
      <w:r w:rsidR="009E5432">
        <w:t xml:space="preserve">) </w:t>
      </w:r>
      <w:r>
        <w:t>are matching the Capability information that has been written into the technology specifically augmented LayerProtocol object during its instantiation.</w:t>
      </w:r>
    </w:p>
    <w:p w14:paraId="134EADCF" w14:textId="738ACFA9" w:rsidR="00F36E52" w:rsidRDefault="00916F10" w:rsidP="00916F10">
      <w:pPr>
        <w:pStyle w:val="berschrift1"/>
      </w:pPr>
      <w:r>
        <w:t>Deletion</w:t>
      </w:r>
    </w:p>
    <w:p w14:paraId="773F0A92" w14:textId="0B537FEB" w:rsidR="000A5A7F" w:rsidRDefault="00904A58" w:rsidP="00E03623">
      <w:pPr>
        <w:pStyle w:val="berschrift8"/>
      </w:pPr>
      <w:r>
        <w:t>ExpectedEquipment Deletion</w:t>
      </w:r>
    </w:p>
    <w:p w14:paraId="781E2F18" w14:textId="3D1043AC" w:rsidR="00904A58" w:rsidRDefault="00904A58" w:rsidP="006774CC">
      <w:pPr>
        <w:pStyle w:val="Definition"/>
      </w:pPr>
      <w:r>
        <w:t xml:space="preserve">At the moment the last </w:t>
      </w:r>
      <w:r w:rsidR="006774CC">
        <w:t xml:space="preserve">remaining </w:t>
      </w:r>
      <w:r>
        <w:t xml:space="preserve">ExpectedEquipment object gets disassociated </w:t>
      </w:r>
      <w:r w:rsidR="008C223C">
        <w:t>from the</w:t>
      </w:r>
      <w:r>
        <w:t xml:space="preserve"> Equipment object, </w:t>
      </w:r>
      <w:r w:rsidR="006774CC">
        <w:t xml:space="preserve">all </w:t>
      </w:r>
      <w:r w:rsidR="001735C8">
        <w:t xml:space="preserve">associated </w:t>
      </w:r>
      <w:ins w:id="122" w:author="Thorsten Heinze" w:date="2020-06-22T17:39:00Z">
        <w:r w:rsidR="00F07CDF">
          <w:t xml:space="preserve">Connector and </w:t>
        </w:r>
      </w:ins>
      <w:proofErr w:type="spellStart"/>
      <w:r w:rsidR="00721226">
        <w:t>LogicalTerminationPoint</w:t>
      </w:r>
      <w:r w:rsidR="006774CC">
        <w:t>s</w:t>
      </w:r>
      <w:proofErr w:type="spellEnd"/>
      <w:r w:rsidR="00721226">
        <w:t xml:space="preserve"> </w:t>
      </w:r>
      <w:ins w:id="123" w:author="Thorsten Heinze" w:date="2020-06-22T17:40:00Z">
        <w:r w:rsidR="00F07CDF">
          <w:t xml:space="preserve">objects </w:t>
        </w:r>
      </w:ins>
      <w:r w:rsidR="00B5096C">
        <w:t xml:space="preserve">including </w:t>
      </w:r>
      <w:r w:rsidR="006774CC">
        <w:t xml:space="preserve">their </w:t>
      </w:r>
      <w:r w:rsidR="0072479E">
        <w:t>associated</w:t>
      </w:r>
      <w:r w:rsidR="001735C8">
        <w:t xml:space="preserve"> </w:t>
      </w:r>
      <w:r w:rsidR="00721226">
        <w:t>technology specifically augmented LayerProtocol object</w:t>
      </w:r>
      <w:ins w:id="124" w:author="Thorsten Heinze" w:date="2020-06-22T17:41:00Z">
        <w:r w:rsidR="0003158B">
          <w:t>s</w:t>
        </w:r>
      </w:ins>
      <w:r w:rsidR="001735C8">
        <w:t xml:space="preserve"> have to be </w:t>
      </w:r>
      <w:r w:rsidR="0072479E">
        <w:t xml:space="preserve">automatically </w:t>
      </w:r>
      <w:r w:rsidR="001735C8">
        <w:t>deleted</w:t>
      </w:r>
      <w:r w:rsidR="0072479E">
        <w:t xml:space="preserve"> by the Device</w:t>
      </w:r>
      <w:r w:rsidR="001735C8">
        <w:t>.</w:t>
      </w:r>
    </w:p>
    <w:p w14:paraId="076C9618" w14:textId="38BD1EB5" w:rsidR="006774CC" w:rsidRDefault="000B6803" w:rsidP="006774CC">
      <w:pPr>
        <w:pStyle w:val="Definition"/>
      </w:pPr>
      <w:r>
        <w:t xml:space="preserve">At the moment the last ExpectedEquipment object gets disassociated from the overlaying Equipment object, </w:t>
      </w:r>
      <w:ins w:id="125" w:author="Thorsten Heinze" w:date="2020-06-22T17:41:00Z">
        <w:r w:rsidR="0003158B">
          <w:t xml:space="preserve">all </w:t>
        </w:r>
      </w:ins>
      <w:del w:id="126" w:author="Thorsten Heinze" w:date="2020-06-22T17:41:00Z">
        <w:r w:rsidDel="0003158B">
          <w:delText xml:space="preserve">the </w:delText>
        </w:r>
      </w:del>
      <w:r w:rsidRPr="000B6803">
        <w:t xml:space="preserve">subordinated </w:t>
      </w:r>
      <w:r>
        <w:t>Holder and Equipment objects including their associated ActualEquipment and ExpectedEquipment</w:t>
      </w:r>
      <w:r w:rsidRPr="000B6803">
        <w:t xml:space="preserve"> </w:t>
      </w:r>
      <w:r>
        <w:t xml:space="preserve">objects </w:t>
      </w:r>
      <w:ins w:id="127" w:author="Thorsten Heinze" w:date="2020-06-22T17:42:00Z">
        <w:r w:rsidR="0003158B">
          <w:t xml:space="preserve">and so </w:t>
        </w:r>
      </w:ins>
      <w:ins w:id="128" w:author="Thorsten Heinze" w:date="2020-06-22T17:43:00Z">
        <w:r w:rsidR="0003158B">
          <w:t>on</w:t>
        </w:r>
      </w:ins>
      <w:ins w:id="129" w:author="Thorsten Heinze" w:date="2020-06-22T17:42:00Z">
        <w:r w:rsidR="0003158B">
          <w:t xml:space="preserve"> </w:t>
        </w:r>
      </w:ins>
      <w:r>
        <w:t>have to be automatically deleted by the Device.</w:t>
      </w:r>
    </w:p>
    <w:p w14:paraId="31808D5E" w14:textId="6BC6CB9E" w:rsidR="00B5096C" w:rsidRDefault="00B5096C" w:rsidP="006774CC">
      <w:pPr>
        <w:pStyle w:val="Definition"/>
      </w:pPr>
      <w:r>
        <w:t xml:space="preserve">Lowering the number of ExpectedEquipment objects (or even deleting the first one) shall </w:t>
      </w:r>
      <w:r w:rsidR="007A5A41">
        <w:t>neither</w:t>
      </w:r>
      <w:r>
        <w:t xml:space="preserve"> impact the LogicalTerminationPoint instance </w:t>
      </w:r>
      <w:r w:rsidR="003E77A6">
        <w:t>n</w:t>
      </w:r>
      <w:r>
        <w:t>or the values of the technology specifically augmented LayerProtocol object as long as at least one ExpectedEquipment object remains.</w:t>
      </w:r>
    </w:p>
    <w:p w14:paraId="14CF1855" w14:textId="6306A246" w:rsidR="003D7476" w:rsidRDefault="00525FDC" w:rsidP="00525FDC">
      <w:pPr>
        <w:pStyle w:val="berschrift1"/>
      </w:pPr>
      <w:r>
        <w:t>Information</w:t>
      </w:r>
    </w:p>
    <w:p w14:paraId="343A847A" w14:textId="4494E2EC" w:rsidR="00EE2B33" w:rsidRDefault="00EE2B33" w:rsidP="00EE2B33">
      <w:pPr>
        <w:pStyle w:val="berschrift8"/>
        <w:rPr>
          <w:ins w:id="130" w:author="Thorsten Heinze" w:date="2020-06-15T23:10:00Z"/>
        </w:rPr>
      </w:pPr>
      <w:ins w:id="131" w:author="Thorsten Heinze" w:date="2020-06-15T23:10:00Z">
        <w:r>
          <w:t>Equipment</w:t>
        </w:r>
      </w:ins>
    </w:p>
    <w:p w14:paraId="23039594" w14:textId="34321CE8" w:rsidR="009971B4" w:rsidRPr="009971B4" w:rsidRDefault="009971B4" w:rsidP="009971B4">
      <w:pPr>
        <w:pStyle w:val="Definition"/>
      </w:pPr>
      <w:ins w:id="132" w:author="Thorsten Heinze" w:date="2020-06-22T17:54:00Z">
        <w:r w:rsidRPr="009971B4">
          <w:t>The String (usually seq</w:t>
        </w:r>
        <w:r w:rsidRPr="0003357B">
          <w:t>uence number</w:t>
        </w:r>
        <w:r w:rsidRPr="009971B4">
          <w:t xml:space="preserve"> or String like rack/slot), which is identifying the physical </w:t>
        </w:r>
      </w:ins>
      <w:ins w:id="133" w:author="Thorsten Heinze" w:date="2020-06-22T17:55:00Z">
        <w:r w:rsidRPr="009971B4">
          <w:t xml:space="preserve">board </w:t>
        </w:r>
      </w:ins>
      <w:ins w:id="134" w:author="Thorsten Heinze" w:date="2020-06-22T17:54:00Z">
        <w:r w:rsidRPr="009971B4">
          <w:t xml:space="preserve">at the outside of the device, shall be presented in the label attribute, which is inherited by the </w:t>
        </w:r>
      </w:ins>
      <w:ins w:id="135" w:author="Thorsten Heinze" w:date="2020-06-22T17:56:00Z">
        <w:r w:rsidRPr="009971B4">
          <w:t xml:space="preserve">Equipment </w:t>
        </w:r>
      </w:ins>
      <w:ins w:id="136" w:author="Thorsten Heinze" w:date="2020-06-22T17:54:00Z">
        <w:r w:rsidRPr="009971B4">
          <w:t xml:space="preserve">class from the </w:t>
        </w:r>
      </w:ins>
      <w:proofErr w:type="spellStart"/>
      <w:ins w:id="137" w:author="Thorsten Heinze" w:date="2020-06-22T17:56:00Z">
        <w:r w:rsidRPr="009971B4">
          <w:t>Global</w:t>
        </w:r>
      </w:ins>
      <w:ins w:id="138" w:author="Thorsten Heinze" w:date="2020-06-22T17:54:00Z">
        <w:r w:rsidRPr="009971B4">
          <w:t>Class</w:t>
        </w:r>
        <w:proofErr w:type="spellEnd"/>
        <w:r w:rsidRPr="009971B4">
          <w:t>.</w:t>
        </w:r>
      </w:ins>
    </w:p>
    <w:p w14:paraId="7B9EFCE4" w14:textId="29307C59" w:rsidR="00D45DCC" w:rsidRPr="00D45DCC" w:rsidRDefault="00BE45C1" w:rsidP="00D96B55">
      <w:pPr>
        <w:pStyle w:val="FormatvorlageBeschriftung"/>
      </w:pPr>
      <w:r>
        <w:rPr>
          <w:noProof/>
          <w:lang w:val="de-DE" w:eastAsia="de-DE"/>
        </w:rPr>
        <w:lastRenderedPageBreak/>
        <w:drawing>
          <wp:inline distT="0" distB="0" distL="0" distR="0" wp14:anchorId="441F3D5F" wp14:editId="1178D2E0">
            <wp:extent cx="5462905" cy="5457486"/>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8474" cy="5463049"/>
                    </a:xfrm>
                    <a:prstGeom prst="rect">
                      <a:avLst/>
                    </a:prstGeom>
                  </pic:spPr>
                </pic:pic>
              </a:graphicData>
            </a:graphic>
          </wp:inline>
        </w:drawing>
      </w:r>
    </w:p>
    <w:p w14:paraId="6D0F23C7" w14:textId="77777777" w:rsidR="00031A10" w:rsidRDefault="00031A10" w:rsidP="00E03623">
      <w:pPr>
        <w:pStyle w:val="berschrift8"/>
      </w:pPr>
      <w:r>
        <w:t>ActualEquipment</w:t>
      </w:r>
    </w:p>
    <w:p w14:paraId="6BBABCA7" w14:textId="7BB88F1F" w:rsidR="00525FDC" w:rsidRDefault="00525FDC" w:rsidP="00525FDC">
      <w:pPr>
        <w:pStyle w:val="Text"/>
      </w:pPr>
      <w:r>
        <w:t xml:space="preserve">The ActualEquipment </w:t>
      </w:r>
      <w:r w:rsidR="00031A10">
        <w:t>object</w:t>
      </w:r>
      <w:r>
        <w:t xml:space="preserve"> (incl. associated objects) shall contain as much as possible information about the </w:t>
      </w:r>
      <w:r w:rsidR="00031A10">
        <w:t>currently</w:t>
      </w:r>
      <w:r>
        <w:t xml:space="preserve"> plugged </w:t>
      </w:r>
      <w:r w:rsidR="006774CC">
        <w:t>hardware component</w:t>
      </w:r>
      <w:r>
        <w:t>.</w:t>
      </w:r>
    </w:p>
    <w:p w14:paraId="75E454BE" w14:textId="31B8A59C" w:rsidR="00525FDC" w:rsidRDefault="00375405" w:rsidP="00525FDC">
      <w:pPr>
        <w:pStyle w:val="Text"/>
      </w:pPr>
      <w:r>
        <w:t>For pluggable SFPs, t</w:t>
      </w:r>
      <w:r w:rsidR="00525FDC">
        <w:t xml:space="preserve">his shall include </w:t>
      </w:r>
      <w:r w:rsidR="00525FDC" w:rsidRPr="0090723F">
        <w:rPr>
          <w:u w:val="single"/>
        </w:rPr>
        <w:t>at least</w:t>
      </w:r>
      <w:r w:rsidR="00525FDC">
        <w:t xml:space="preserve"> the following information:</w:t>
      </w:r>
    </w:p>
    <w:tbl>
      <w:tblPr>
        <w:tblStyle w:val="Tabellenraster"/>
        <w:tblW w:w="8221" w:type="dxa"/>
        <w:jc w:val="center"/>
        <w:tblLook w:val="04A0" w:firstRow="1" w:lastRow="0" w:firstColumn="1" w:lastColumn="0" w:noHBand="0" w:noVBand="1"/>
      </w:tblPr>
      <w:tblGrid>
        <w:gridCol w:w="3402"/>
        <w:gridCol w:w="4819"/>
      </w:tblGrid>
      <w:tr w:rsidR="00597B84" w14:paraId="5D3745FE" w14:textId="77777777" w:rsidTr="00F02683">
        <w:trPr>
          <w:tblHeader/>
          <w:jc w:val="center"/>
        </w:trPr>
        <w:tc>
          <w:tcPr>
            <w:tcW w:w="3402" w:type="dxa"/>
          </w:tcPr>
          <w:p w14:paraId="44B23384" w14:textId="77777777" w:rsidR="00597B84" w:rsidRDefault="00597B84" w:rsidP="0057182B">
            <w:pPr>
              <w:pStyle w:val="berschrift9"/>
              <w:outlineLvl w:val="8"/>
            </w:pPr>
            <w:r w:rsidRPr="002A7049">
              <w:t>Attribute Name in Core IM</w:t>
            </w:r>
          </w:p>
        </w:tc>
        <w:tc>
          <w:tcPr>
            <w:tcW w:w="4819" w:type="dxa"/>
          </w:tcPr>
          <w:p w14:paraId="036F3B01" w14:textId="008322C6" w:rsidR="00597B84" w:rsidRDefault="00597B84" w:rsidP="00F02683">
            <w:pPr>
              <w:pStyle w:val="berschrift9"/>
              <w:outlineLvl w:val="8"/>
            </w:pPr>
            <w:r w:rsidRPr="002A7049">
              <w:t xml:space="preserve">To be filled with </w:t>
            </w:r>
            <w:r w:rsidR="003C62DA">
              <w:t xml:space="preserve">following data </w:t>
            </w:r>
            <w:r>
              <w:t>according to SFF</w:t>
            </w:r>
            <w:r>
              <w:noBreakHyphen/>
              <w:t>8472 Rev12.3</w:t>
            </w:r>
          </w:p>
        </w:tc>
      </w:tr>
      <w:tr w:rsidR="00597B84" w:rsidRPr="00BE45C1" w14:paraId="375B1ACD" w14:textId="77777777" w:rsidTr="00F02683">
        <w:trPr>
          <w:jc w:val="center"/>
        </w:trPr>
        <w:tc>
          <w:tcPr>
            <w:tcW w:w="3402" w:type="dxa"/>
          </w:tcPr>
          <w:p w14:paraId="4BF82A18" w14:textId="77777777" w:rsidR="00597B84" w:rsidRPr="00BE45C1" w:rsidRDefault="00597B84" w:rsidP="0057182B">
            <w:pPr>
              <w:rPr>
                <w:rStyle w:val="Tabletext"/>
              </w:rPr>
            </w:pPr>
            <w:proofErr w:type="spellStart"/>
            <w:r w:rsidRPr="00BE45C1">
              <w:rPr>
                <w:rStyle w:val="Tabletext"/>
              </w:rPr>
              <w:t>ManufacturerProperties</w:t>
            </w:r>
            <w:proofErr w:type="spellEnd"/>
            <w:r w:rsidRPr="00BE45C1">
              <w:rPr>
                <w:rStyle w:val="Tabletext"/>
              </w:rPr>
              <w:t>::</w:t>
            </w:r>
            <w:proofErr w:type="spellStart"/>
            <w:r w:rsidRPr="00BE45C1">
              <w:rPr>
                <w:rStyle w:val="Tabletext"/>
              </w:rPr>
              <w:t>manufacturerIdentifier</w:t>
            </w:r>
            <w:proofErr w:type="spellEnd"/>
          </w:p>
        </w:tc>
        <w:tc>
          <w:tcPr>
            <w:tcW w:w="4819" w:type="dxa"/>
          </w:tcPr>
          <w:p w14:paraId="5535BDED" w14:textId="77777777" w:rsidR="00320760" w:rsidRDefault="00320760" w:rsidP="00F02683">
            <w:pPr>
              <w:rPr>
                <w:rStyle w:val="Tabletext"/>
              </w:rPr>
            </w:pPr>
            <w:r w:rsidRPr="00320760">
              <w:rPr>
                <w:rStyle w:val="Tabletext"/>
              </w:rPr>
              <w:t>Vendor OUI [Address A0h, Bytes 37-39]</w:t>
            </w:r>
          </w:p>
          <w:p w14:paraId="15DF6CBC" w14:textId="09C4116E" w:rsidR="00597B84" w:rsidRPr="00BE45C1" w:rsidRDefault="00597B84" w:rsidP="00F02683">
            <w:pPr>
              <w:rPr>
                <w:rStyle w:val="Tabletext"/>
              </w:rPr>
            </w:pPr>
            <w:r w:rsidRPr="00597B84">
              <w:rPr>
                <w:rStyle w:val="Tabletext"/>
              </w:rPr>
              <w:t xml:space="preserve">The vendor organizationally unique identifier field (vendor OUI) is a 3-byte field that contains the IEEE Company Identifier for the vendor. A value of all zero in the 3-byte field indicates that the Vendor </w:t>
            </w:r>
            <w:r>
              <w:rPr>
                <w:rStyle w:val="Tabletext"/>
              </w:rPr>
              <w:t xml:space="preserve">of the SFP did not specify the </w:t>
            </w:r>
            <w:r w:rsidRPr="00597B84">
              <w:rPr>
                <w:rStyle w:val="Tabletext"/>
              </w:rPr>
              <w:t xml:space="preserve">OUI </w:t>
            </w:r>
            <w:r>
              <w:rPr>
                <w:rStyle w:val="Tabletext"/>
              </w:rPr>
              <w:t xml:space="preserve">on the </w:t>
            </w:r>
            <w:r w:rsidRPr="00597B84">
              <w:rPr>
                <w:rStyle w:val="Tabletext"/>
              </w:rPr>
              <w:t>EEPROM.</w:t>
            </w:r>
          </w:p>
        </w:tc>
      </w:tr>
      <w:tr w:rsidR="00597B84" w:rsidRPr="00BE45C1" w14:paraId="790AB817" w14:textId="77777777" w:rsidTr="00F02683">
        <w:trPr>
          <w:jc w:val="center"/>
        </w:trPr>
        <w:tc>
          <w:tcPr>
            <w:tcW w:w="3402" w:type="dxa"/>
          </w:tcPr>
          <w:p w14:paraId="2C84F6B1" w14:textId="7E7CAD86" w:rsidR="00597B84" w:rsidRPr="00BE45C1" w:rsidRDefault="00597B84" w:rsidP="0057182B">
            <w:pPr>
              <w:rPr>
                <w:rStyle w:val="Tabletext"/>
              </w:rPr>
            </w:pPr>
            <w:proofErr w:type="spellStart"/>
            <w:r w:rsidRPr="00BE45C1">
              <w:rPr>
                <w:rStyle w:val="Tabletext"/>
              </w:rPr>
              <w:t>ManufacturerProperties</w:t>
            </w:r>
            <w:proofErr w:type="spellEnd"/>
            <w:r w:rsidRPr="00BE45C1">
              <w:rPr>
                <w:rStyle w:val="Tabletext"/>
              </w:rPr>
              <w:t>::</w:t>
            </w:r>
            <w:proofErr w:type="spellStart"/>
            <w:r w:rsidRPr="00597B84">
              <w:rPr>
                <w:rStyle w:val="Tabletext"/>
              </w:rPr>
              <w:t>manufacturerName</w:t>
            </w:r>
            <w:proofErr w:type="spellEnd"/>
          </w:p>
        </w:tc>
        <w:tc>
          <w:tcPr>
            <w:tcW w:w="4819" w:type="dxa"/>
          </w:tcPr>
          <w:p w14:paraId="752E2F18" w14:textId="77777777" w:rsidR="00320760" w:rsidRDefault="00320760" w:rsidP="00F02683">
            <w:pPr>
              <w:rPr>
                <w:rStyle w:val="Tabletext"/>
              </w:rPr>
            </w:pPr>
            <w:r w:rsidRPr="00320760">
              <w:rPr>
                <w:rStyle w:val="Tabletext"/>
              </w:rPr>
              <w:t>Vendor name [Address A0h, Bytes 20-35]</w:t>
            </w:r>
          </w:p>
          <w:p w14:paraId="03F8C0D7" w14:textId="07D1A70E" w:rsidR="00597B84" w:rsidRPr="00BE45C1" w:rsidRDefault="00597B84" w:rsidP="00F02683">
            <w:pPr>
              <w:rPr>
                <w:rStyle w:val="Tabletext"/>
              </w:rPr>
            </w:pPr>
            <w:r w:rsidRPr="00597B84">
              <w:rPr>
                <w:rStyle w:val="Tabletext"/>
              </w:rPr>
              <w:t xml:space="preserve">The vendor name is a 16 character field that contains ASCII characters, left-aligned and padded on the right with ASCII spaces (20h). The vendor name shall be the full name of the corporation, a commonly accepted abbreviation of the name of the corporation, the SCSI company code for the corporation, or the stock exchange code for the corporation. </w:t>
            </w:r>
            <w:r>
              <w:rPr>
                <w:rStyle w:val="Tabletext"/>
              </w:rPr>
              <w:t>A</w:t>
            </w:r>
            <w:r w:rsidRPr="00597B84">
              <w:rPr>
                <w:rStyle w:val="Tabletext"/>
              </w:rPr>
              <w:t xml:space="preserve">ccording to SFF 8472 Rev12.3 </w:t>
            </w:r>
            <w:r>
              <w:rPr>
                <w:rStyle w:val="Tabletext"/>
              </w:rPr>
              <w:t>the vendor of the SFP has to fill a</w:t>
            </w:r>
            <w:r w:rsidRPr="00597B84">
              <w:rPr>
                <w:rStyle w:val="Tabletext"/>
              </w:rPr>
              <w:t xml:space="preserve">t least one of the vendor name or the vendor OUI fields </w:t>
            </w:r>
            <w:r>
              <w:rPr>
                <w:rStyle w:val="Tabletext"/>
              </w:rPr>
              <w:t xml:space="preserve">with </w:t>
            </w:r>
            <w:r w:rsidRPr="00597B84">
              <w:rPr>
                <w:rStyle w:val="Tabletext"/>
              </w:rPr>
              <w:t>valid data.</w:t>
            </w:r>
          </w:p>
        </w:tc>
      </w:tr>
      <w:tr w:rsidR="00597B84" w:rsidRPr="00BE45C1" w14:paraId="18092F3F" w14:textId="77777777" w:rsidTr="00F02683">
        <w:trPr>
          <w:jc w:val="center"/>
        </w:trPr>
        <w:tc>
          <w:tcPr>
            <w:tcW w:w="3402" w:type="dxa"/>
          </w:tcPr>
          <w:p w14:paraId="2B454F34" w14:textId="77777777" w:rsidR="00597B84" w:rsidRPr="00BE45C1" w:rsidRDefault="00597B84" w:rsidP="0057182B">
            <w:pPr>
              <w:rPr>
                <w:rStyle w:val="Tabletext"/>
              </w:rPr>
            </w:pPr>
            <w:proofErr w:type="spellStart"/>
            <w:r w:rsidRPr="00BE45C1">
              <w:rPr>
                <w:rStyle w:val="Tabletext"/>
              </w:rPr>
              <w:t>EquipmentType</w:t>
            </w:r>
            <w:proofErr w:type="spellEnd"/>
            <w:r w:rsidRPr="00BE45C1">
              <w:rPr>
                <w:rStyle w:val="Tabletext"/>
              </w:rPr>
              <w:t>::</w:t>
            </w:r>
            <w:proofErr w:type="spellStart"/>
            <w:r w:rsidRPr="00BE45C1">
              <w:rPr>
                <w:rStyle w:val="Tabletext"/>
              </w:rPr>
              <w:t>partTypeIdentifier</w:t>
            </w:r>
            <w:proofErr w:type="spellEnd"/>
          </w:p>
        </w:tc>
        <w:tc>
          <w:tcPr>
            <w:tcW w:w="4819" w:type="dxa"/>
          </w:tcPr>
          <w:p w14:paraId="420ADE27" w14:textId="77777777" w:rsidR="00320760" w:rsidRDefault="00320760" w:rsidP="0057182B">
            <w:pPr>
              <w:rPr>
                <w:rStyle w:val="Tabletext"/>
              </w:rPr>
            </w:pPr>
            <w:r w:rsidRPr="00320760">
              <w:rPr>
                <w:rStyle w:val="Tabletext"/>
              </w:rPr>
              <w:t>Vendor PN [Address A0h, Bytes 40-55]</w:t>
            </w:r>
          </w:p>
          <w:p w14:paraId="1CFC59AE" w14:textId="655598AA" w:rsidR="00597B84" w:rsidRPr="00BE45C1" w:rsidRDefault="00320760" w:rsidP="00F02683">
            <w:pPr>
              <w:rPr>
                <w:rStyle w:val="Tabletext"/>
              </w:rPr>
            </w:pPr>
            <w:r w:rsidRPr="00320760">
              <w:rPr>
                <w:rStyle w:val="Tabletext"/>
              </w:rPr>
              <w:t xml:space="preserve">The vendor part number (vendor PN) is a 16-byte field that contains ASCII characters, left-aligned and padded on the right with ASCII </w:t>
            </w:r>
            <w:r w:rsidRPr="00320760">
              <w:rPr>
                <w:rStyle w:val="Tabletext"/>
              </w:rPr>
              <w:lastRenderedPageBreak/>
              <w:t xml:space="preserve">spaces (20h), defining the vendor part number or product name. A value of all zero in the 16-byte field </w:t>
            </w:r>
            <w:r w:rsidRPr="00597B84">
              <w:rPr>
                <w:rStyle w:val="Tabletext"/>
              </w:rPr>
              <w:t xml:space="preserve">indicates that the Vendor </w:t>
            </w:r>
            <w:r>
              <w:rPr>
                <w:rStyle w:val="Tabletext"/>
              </w:rPr>
              <w:t xml:space="preserve">of the SFP did not specify the vendor PN on the </w:t>
            </w:r>
            <w:r w:rsidRPr="00597B84">
              <w:rPr>
                <w:rStyle w:val="Tabletext"/>
              </w:rPr>
              <w:t>EEPROM</w:t>
            </w:r>
            <w:r w:rsidRPr="00320760">
              <w:rPr>
                <w:rStyle w:val="Tabletext"/>
              </w:rPr>
              <w:t>.</w:t>
            </w:r>
          </w:p>
        </w:tc>
      </w:tr>
      <w:tr w:rsidR="00597B84" w:rsidRPr="00BE45C1" w14:paraId="5ADA0AF5" w14:textId="77777777" w:rsidTr="00F02683">
        <w:trPr>
          <w:jc w:val="center"/>
        </w:trPr>
        <w:tc>
          <w:tcPr>
            <w:tcW w:w="3402" w:type="dxa"/>
          </w:tcPr>
          <w:p w14:paraId="33663EDB" w14:textId="77777777" w:rsidR="00597B84" w:rsidRPr="00BE45C1" w:rsidRDefault="00597B84" w:rsidP="0057182B">
            <w:pPr>
              <w:rPr>
                <w:rStyle w:val="Tabletext"/>
              </w:rPr>
            </w:pPr>
            <w:proofErr w:type="spellStart"/>
            <w:r w:rsidRPr="00BE45C1">
              <w:rPr>
                <w:rStyle w:val="Tabletext"/>
              </w:rPr>
              <w:lastRenderedPageBreak/>
              <w:t>EquipmentType</w:t>
            </w:r>
            <w:proofErr w:type="spellEnd"/>
            <w:r w:rsidRPr="00BE45C1">
              <w:rPr>
                <w:rStyle w:val="Tabletext"/>
              </w:rPr>
              <w:t>::version</w:t>
            </w:r>
          </w:p>
        </w:tc>
        <w:tc>
          <w:tcPr>
            <w:tcW w:w="4819" w:type="dxa"/>
          </w:tcPr>
          <w:p w14:paraId="6F9B8B77" w14:textId="6A4BF70E" w:rsidR="00597B84" w:rsidRDefault="00320760" w:rsidP="0057182B">
            <w:pPr>
              <w:rPr>
                <w:rStyle w:val="Tabletext"/>
              </w:rPr>
            </w:pPr>
            <w:r w:rsidRPr="00320760">
              <w:rPr>
                <w:rStyle w:val="Tabletext"/>
              </w:rPr>
              <w:t>Vendor Rev [Address A0h, Bytes 56-59]</w:t>
            </w:r>
          </w:p>
          <w:p w14:paraId="74862F86" w14:textId="0C067FC1" w:rsidR="00320760" w:rsidRPr="00BE45C1" w:rsidRDefault="00320760" w:rsidP="0057182B">
            <w:pPr>
              <w:rPr>
                <w:rStyle w:val="Tabletext"/>
              </w:rPr>
            </w:pPr>
            <w:r w:rsidRPr="00320760">
              <w:rPr>
                <w:rStyle w:val="Tabletext"/>
              </w:rPr>
              <w:t xml:space="preserve">The vendor revision number (vendor rev) is a 4-byte field that contains ASCII characters, left-aligned and padded on the right with ASCII spaces (20h), defining the Vendor's product revision number. A value of all zero in the 4-byte field </w:t>
            </w:r>
            <w:r w:rsidRPr="00597B84">
              <w:rPr>
                <w:rStyle w:val="Tabletext"/>
              </w:rPr>
              <w:t xml:space="preserve">indicates that the Vendor </w:t>
            </w:r>
            <w:r>
              <w:rPr>
                <w:rStyle w:val="Tabletext"/>
              </w:rPr>
              <w:t xml:space="preserve">of the SFP did not specify the </w:t>
            </w:r>
            <w:r w:rsidRPr="00320760">
              <w:rPr>
                <w:rStyle w:val="Tabletext"/>
              </w:rPr>
              <w:t xml:space="preserve">vendor revision </w:t>
            </w:r>
            <w:r>
              <w:rPr>
                <w:rStyle w:val="Tabletext"/>
              </w:rPr>
              <w:t xml:space="preserve">on the </w:t>
            </w:r>
            <w:r w:rsidRPr="00597B84">
              <w:rPr>
                <w:rStyle w:val="Tabletext"/>
              </w:rPr>
              <w:t>EEPROM</w:t>
            </w:r>
            <w:r w:rsidRPr="00320760">
              <w:rPr>
                <w:rStyle w:val="Tabletext"/>
              </w:rPr>
              <w:t>.</w:t>
            </w:r>
          </w:p>
        </w:tc>
      </w:tr>
      <w:tr w:rsidR="00597B84" w:rsidRPr="00BE45C1" w14:paraId="78140EA2" w14:textId="77777777" w:rsidTr="00F02683">
        <w:trPr>
          <w:jc w:val="center"/>
        </w:trPr>
        <w:tc>
          <w:tcPr>
            <w:tcW w:w="3402" w:type="dxa"/>
          </w:tcPr>
          <w:p w14:paraId="79E34CC4" w14:textId="77777777" w:rsidR="00597B84" w:rsidRPr="00BE45C1" w:rsidRDefault="00597B84" w:rsidP="0057182B">
            <w:pPr>
              <w:rPr>
                <w:rStyle w:val="Tabletext"/>
              </w:rPr>
            </w:pPr>
            <w:proofErr w:type="spellStart"/>
            <w:r w:rsidRPr="00BE45C1">
              <w:rPr>
                <w:rStyle w:val="Tabletext"/>
              </w:rPr>
              <w:t>EquipmentInstance</w:t>
            </w:r>
            <w:proofErr w:type="spellEnd"/>
            <w:r w:rsidRPr="00BE45C1">
              <w:rPr>
                <w:rStyle w:val="Tabletext"/>
              </w:rPr>
              <w:t>::</w:t>
            </w:r>
            <w:proofErr w:type="spellStart"/>
            <w:r w:rsidRPr="00BE45C1">
              <w:rPr>
                <w:rStyle w:val="Tabletext"/>
              </w:rPr>
              <w:t>manufactureDate</w:t>
            </w:r>
            <w:proofErr w:type="spellEnd"/>
          </w:p>
        </w:tc>
        <w:tc>
          <w:tcPr>
            <w:tcW w:w="4819" w:type="dxa"/>
          </w:tcPr>
          <w:p w14:paraId="03B9658F" w14:textId="77777777" w:rsidR="00597B84" w:rsidRDefault="00320760" w:rsidP="0057182B">
            <w:pPr>
              <w:rPr>
                <w:rStyle w:val="Tabletext"/>
              </w:rPr>
            </w:pPr>
            <w:r w:rsidRPr="00320760">
              <w:rPr>
                <w:rStyle w:val="Tabletext"/>
              </w:rPr>
              <w:t>Date Code [Address A0h, Bytes 84-91]</w:t>
            </w:r>
          </w:p>
          <w:p w14:paraId="7A79CB01" w14:textId="485002D6" w:rsidR="00320760" w:rsidRDefault="00320760" w:rsidP="0057182B">
            <w:pPr>
              <w:rPr>
                <w:rStyle w:val="Tabletext"/>
              </w:rPr>
            </w:pPr>
            <w:r w:rsidRPr="00320760">
              <w:rPr>
                <w:rStyle w:val="Tabletext"/>
              </w:rPr>
              <w:t>The date code is an 8-byte field that contains the Vendor's</w:t>
            </w:r>
            <w:r>
              <w:rPr>
                <w:rStyle w:val="Tabletext"/>
              </w:rPr>
              <w:t xml:space="preserve"> date code in ASCII characters.</w:t>
            </w:r>
          </w:p>
          <w:p w14:paraId="7B9C570E" w14:textId="77777777" w:rsidR="00320760" w:rsidRDefault="00320760" w:rsidP="00320760">
            <w:pPr>
              <w:rPr>
                <w:rStyle w:val="Tabletext"/>
              </w:rPr>
            </w:pPr>
          </w:p>
          <w:p w14:paraId="4463A3C6" w14:textId="60E1A341" w:rsidR="00320760" w:rsidRPr="00320760" w:rsidRDefault="00320760" w:rsidP="00320760">
            <w:pPr>
              <w:rPr>
                <w:rStyle w:val="Tabletext"/>
              </w:rPr>
            </w:pPr>
            <w:r w:rsidRPr="00320760">
              <w:rPr>
                <w:rStyle w:val="Tabletext"/>
              </w:rPr>
              <w:t>A0h</w:t>
            </w:r>
            <w:r>
              <w:tab/>
            </w:r>
            <w:r w:rsidRPr="00320760">
              <w:rPr>
                <w:rStyle w:val="Tabletext"/>
              </w:rPr>
              <w:t>Description</w:t>
            </w:r>
          </w:p>
          <w:p w14:paraId="270C6D54" w14:textId="14A3D71F" w:rsidR="00320760" w:rsidRPr="00320760" w:rsidRDefault="00320760" w:rsidP="00320760">
            <w:pPr>
              <w:rPr>
                <w:rStyle w:val="Tabletext"/>
              </w:rPr>
            </w:pPr>
            <w:r w:rsidRPr="00320760">
              <w:rPr>
                <w:rStyle w:val="Tabletext"/>
              </w:rPr>
              <w:t>84-85</w:t>
            </w:r>
            <w:r>
              <w:tab/>
            </w:r>
            <w:r w:rsidRPr="00320760">
              <w:rPr>
                <w:rStyle w:val="Tabletext"/>
              </w:rPr>
              <w:t>ASCII code, two low order digits of year. (00 = 2000).</w:t>
            </w:r>
          </w:p>
          <w:p w14:paraId="5E8F63A1" w14:textId="1632B35A" w:rsidR="00320760" w:rsidRPr="00320760" w:rsidRDefault="00320760" w:rsidP="00320760">
            <w:pPr>
              <w:rPr>
                <w:rStyle w:val="Tabletext"/>
              </w:rPr>
            </w:pPr>
            <w:r w:rsidRPr="00320760">
              <w:rPr>
                <w:rStyle w:val="Tabletext"/>
              </w:rPr>
              <w:t>86-87</w:t>
            </w:r>
            <w:r>
              <w:tab/>
            </w:r>
            <w:r w:rsidRPr="00320760">
              <w:rPr>
                <w:rStyle w:val="Tabletext"/>
              </w:rPr>
              <w:t>ASCII code, digits of month (01 = Jan through 12 = Dec)</w:t>
            </w:r>
          </w:p>
          <w:p w14:paraId="70DF00AE" w14:textId="4366B9B8" w:rsidR="00320760" w:rsidRPr="00320760" w:rsidRDefault="00320760" w:rsidP="00320760">
            <w:pPr>
              <w:rPr>
                <w:rStyle w:val="Tabletext"/>
              </w:rPr>
            </w:pPr>
            <w:r w:rsidRPr="00320760">
              <w:rPr>
                <w:rStyle w:val="Tabletext"/>
              </w:rPr>
              <w:t>88-89</w:t>
            </w:r>
            <w:r>
              <w:tab/>
            </w:r>
            <w:r w:rsidRPr="00320760">
              <w:rPr>
                <w:rStyle w:val="Tabletext"/>
              </w:rPr>
              <w:t>ASCII code, day of month (01-31)</w:t>
            </w:r>
          </w:p>
          <w:p w14:paraId="0D2263D9" w14:textId="77777777" w:rsidR="00320760" w:rsidRDefault="00320760" w:rsidP="0057182B">
            <w:pPr>
              <w:rPr>
                <w:rStyle w:val="Tabletext"/>
              </w:rPr>
            </w:pPr>
            <w:r w:rsidRPr="00320760">
              <w:rPr>
                <w:rStyle w:val="Tabletext"/>
              </w:rPr>
              <w:t>90-91</w:t>
            </w:r>
            <w:r>
              <w:tab/>
            </w:r>
            <w:r w:rsidRPr="00320760">
              <w:rPr>
                <w:rStyle w:val="Tabletext"/>
              </w:rPr>
              <w:t>ASCII code, vendor specific lot code, may be blank</w:t>
            </w:r>
          </w:p>
          <w:p w14:paraId="7B5D2EDB" w14:textId="77777777" w:rsidR="00375405" w:rsidRDefault="00375405" w:rsidP="0057182B">
            <w:pPr>
              <w:rPr>
                <w:rStyle w:val="Tabletext"/>
              </w:rPr>
            </w:pPr>
          </w:p>
          <w:p w14:paraId="2004ED65" w14:textId="79916612" w:rsidR="00375405" w:rsidRPr="00BE45C1" w:rsidRDefault="00375405" w:rsidP="00375405">
            <w:pPr>
              <w:rPr>
                <w:rStyle w:val="Tabletext"/>
              </w:rPr>
            </w:pPr>
            <w:r>
              <w:rPr>
                <w:rStyle w:val="Tabletext"/>
              </w:rPr>
              <w:t xml:space="preserve">Information shall be formatted according the </w:t>
            </w:r>
            <w:proofErr w:type="spellStart"/>
            <w:r>
              <w:rPr>
                <w:rStyle w:val="Tabletext"/>
              </w:rPr>
              <w:t>DateTime</w:t>
            </w:r>
            <w:proofErr w:type="spellEnd"/>
            <w:r>
              <w:rPr>
                <w:rStyle w:val="Tabletext"/>
              </w:rPr>
              <w:t xml:space="preserve"> datatype from the </w:t>
            </w:r>
            <w:proofErr w:type="spellStart"/>
            <w:r>
              <w:rPr>
                <w:rStyle w:val="Tabletext"/>
              </w:rPr>
              <w:t>ImplementationCommonDataTypes</w:t>
            </w:r>
            <w:proofErr w:type="spellEnd"/>
            <w:r>
              <w:rPr>
                <w:rStyle w:val="Tabletext"/>
              </w:rPr>
              <w:t xml:space="preserve"> definitions.</w:t>
            </w:r>
          </w:p>
        </w:tc>
      </w:tr>
      <w:tr w:rsidR="00597B84" w:rsidRPr="00BE45C1" w14:paraId="4F14D458" w14:textId="77777777" w:rsidTr="00F02683">
        <w:trPr>
          <w:jc w:val="center"/>
        </w:trPr>
        <w:tc>
          <w:tcPr>
            <w:tcW w:w="3402" w:type="dxa"/>
          </w:tcPr>
          <w:p w14:paraId="34825FFA" w14:textId="77777777" w:rsidR="00597B84" w:rsidRPr="00BE45C1" w:rsidRDefault="00597B84" w:rsidP="0057182B">
            <w:pPr>
              <w:rPr>
                <w:rStyle w:val="Tabletext"/>
              </w:rPr>
            </w:pPr>
            <w:proofErr w:type="spellStart"/>
            <w:r w:rsidRPr="00BE45C1">
              <w:rPr>
                <w:rStyle w:val="Tabletext"/>
              </w:rPr>
              <w:t>EquipmentInstance</w:t>
            </w:r>
            <w:proofErr w:type="spellEnd"/>
            <w:r w:rsidRPr="00BE45C1">
              <w:rPr>
                <w:rStyle w:val="Tabletext"/>
              </w:rPr>
              <w:t>::</w:t>
            </w:r>
            <w:proofErr w:type="spellStart"/>
            <w:r w:rsidRPr="00BE45C1">
              <w:rPr>
                <w:rStyle w:val="Tabletext"/>
              </w:rPr>
              <w:t>serialNumber</w:t>
            </w:r>
            <w:proofErr w:type="spellEnd"/>
          </w:p>
        </w:tc>
        <w:tc>
          <w:tcPr>
            <w:tcW w:w="4819" w:type="dxa"/>
          </w:tcPr>
          <w:p w14:paraId="5AA29EBC" w14:textId="77777777" w:rsidR="00597B84" w:rsidRDefault="00320760" w:rsidP="0057182B">
            <w:pPr>
              <w:rPr>
                <w:rStyle w:val="Tabletext"/>
              </w:rPr>
            </w:pPr>
            <w:r w:rsidRPr="00320760">
              <w:rPr>
                <w:rStyle w:val="Tabletext"/>
              </w:rPr>
              <w:t>Vendor SN [Address A0h, Bytes 68-83]</w:t>
            </w:r>
          </w:p>
          <w:p w14:paraId="08A8CEDE" w14:textId="63B2A691" w:rsidR="00320760" w:rsidRPr="00BE45C1" w:rsidRDefault="003C62DA" w:rsidP="0057182B">
            <w:pPr>
              <w:rPr>
                <w:rStyle w:val="Tabletext"/>
              </w:rPr>
            </w:pPr>
            <w:r w:rsidRPr="003C62DA">
              <w:rPr>
                <w:rStyle w:val="Tabletext"/>
              </w:rPr>
              <w:t xml:space="preserve">The vendor serial number (vendor SN) is a 16 character field that contains ASCII characters, left-aligned and padded on the right with ASCII spaces (20h), defining the Vendor's serial number for the transceiver. A value of all zero in the 16-byte field </w:t>
            </w:r>
            <w:r w:rsidRPr="00597B84">
              <w:rPr>
                <w:rStyle w:val="Tabletext"/>
              </w:rPr>
              <w:t xml:space="preserve">indicates that the Vendor </w:t>
            </w:r>
            <w:r>
              <w:rPr>
                <w:rStyle w:val="Tabletext"/>
              </w:rPr>
              <w:t xml:space="preserve">of the SFP did not specify the </w:t>
            </w:r>
            <w:r w:rsidRPr="003C62DA">
              <w:rPr>
                <w:rStyle w:val="Tabletext"/>
              </w:rPr>
              <w:t xml:space="preserve">vendor SN </w:t>
            </w:r>
            <w:r>
              <w:rPr>
                <w:rStyle w:val="Tabletext"/>
              </w:rPr>
              <w:t xml:space="preserve">on the </w:t>
            </w:r>
            <w:r w:rsidRPr="00597B84">
              <w:rPr>
                <w:rStyle w:val="Tabletext"/>
              </w:rPr>
              <w:t>EEPROM</w:t>
            </w:r>
            <w:r w:rsidRPr="003C62DA">
              <w:rPr>
                <w:rStyle w:val="Tabletext"/>
              </w:rPr>
              <w:t>.</w:t>
            </w:r>
          </w:p>
        </w:tc>
      </w:tr>
      <w:tr w:rsidR="00597B84" w:rsidRPr="00BE45C1" w14:paraId="18BC430F" w14:textId="77777777" w:rsidTr="00F02683">
        <w:trPr>
          <w:jc w:val="center"/>
        </w:trPr>
        <w:tc>
          <w:tcPr>
            <w:tcW w:w="3402" w:type="dxa"/>
          </w:tcPr>
          <w:p w14:paraId="6D23088F" w14:textId="77777777" w:rsidR="00597B84" w:rsidRPr="00BE45C1" w:rsidRDefault="00597B84" w:rsidP="0057182B">
            <w:pPr>
              <w:rPr>
                <w:rStyle w:val="Tabletext"/>
              </w:rPr>
            </w:pPr>
            <w:proofErr w:type="spellStart"/>
            <w:r w:rsidRPr="00BE45C1">
              <w:rPr>
                <w:rStyle w:val="Tabletext"/>
              </w:rPr>
              <w:t>PhysicalProperties</w:t>
            </w:r>
            <w:proofErr w:type="spellEnd"/>
            <w:r w:rsidRPr="00BE45C1">
              <w:rPr>
                <w:rStyle w:val="Tabletext"/>
              </w:rPr>
              <w:t>::temperature</w:t>
            </w:r>
          </w:p>
        </w:tc>
        <w:tc>
          <w:tcPr>
            <w:tcW w:w="4819" w:type="dxa"/>
          </w:tcPr>
          <w:p w14:paraId="740C58EC" w14:textId="77777777" w:rsidR="00597B84" w:rsidRPr="00BE45C1" w:rsidRDefault="00597B84" w:rsidP="0057182B">
            <w:pPr>
              <w:rPr>
                <w:rStyle w:val="Tabletext"/>
              </w:rPr>
            </w:pPr>
            <w:r w:rsidRPr="00BE45C1">
              <w:rPr>
                <w:rStyle w:val="Tabletext"/>
              </w:rPr>
              <w:t>Current temperature (in degree Celsius) inside the transceiver.</w:t>
            </w:r>
          </w:p>
        </w:tc>
      </w:tr>
    </w:tbl>
    <w:p w14:paraId="0FD0E157" w14:textId="77777777" w:rsidR="00597B84" w:rsidRDefault="00597B84" w:rsidP="00525FDC">
      <w:pPr>
        <w:pStyle w:val="Text"/>
      </w:pPr>
    </w:p>
    <w:p w14:paraId="3518206D" w14:textId="49629844" w:rsidR="003C62DA" w:rsidDel="00BF4918" w:rsidRDefault="00375405" w:rsidP="00BF4918">
      <w:pPr>
        <w:pStyle w:val="Text"/>
        <w:rPr>
          <w:del w:id="139" w:author="Thorsten Heinze" w:date="2020-06-15T20:04:00Z"/>
        </w:rPr>
      </w:pPr>
      <w:del w:id="140" w:author="Thorsten Heinze" w:date="2020-06-15T22:43:00Z">
        <w:r w:rsidDel="00782CF5">
          <w:delText xml:space="preserve">For </w:delText>
        </w:r>
      </w:del>
      <w:del w:id="141" w:author="Thorsten Heinze" w:date="2020-06-22T17:58:00Z">
        <w:r w:rsidDel="009971B4">
          <w:delText>non-pluggable connectors</w:delText>
        </w:r>
      </w:del>
      <w:del w:id="142" w:author="Thorsten Heinze" w:date="2020-06-15T20:05:00Z">
        <w:r w:rsidDel="00BF4918">
          <w:delText xml:space="preserve"> </w:delText>
        </w:r>
      </w:del>
      <w:del w:id="143" w:author="Thorsten Heinze" w:date="2020-06-15T20:04:00Z">
        <w:r w:rsidDel="00BF4918">
          <w:delText>(like e.g. soldered RJ-45), t</w:delText>
        </w:r>
        <w:r w:rsidR="003C62DA" w:rsidDel="00BF4918">
          <w:delText xml:space="preserve">his shall include </w:delText>
        </w:r>
        <w:r w:rsidR="003C62DA" w:rsidRPr="0090723F" w:rsidDel="00BF4918">
          <w:rPr>
            <w:u w:val="single"/>
          </w:rPr>
          <w:delText>at least</w:delText>
        </w:r>
        <w:r w:rsidR="003C62DA" w:rsidDel="00BF4918">
          <w:delText xml:space="preserve"> the following information:</w:delText>
        </w:r>
      </w:del>
    </w:p>
    <w:tbl>
      <w:tblPr>
        <w:tblStyle w:val="Tabellenraster"/>
        <w:tblW w:w="8221" w:type="dxa"/>
        <w:jc w:val="center"/>
        <w:tblLook w:val="04A0" w:firstRow="1" w:lastRow="0" w:firstColumn="1" w:lastColumn="0" w:noHBand="0" w:noVBand="1"/>
      </w:tblPr>
      <w:tblGrid>
        <w:gridCol w:w="3402"/>
        <w:gridCol w:w="4819"/>
      </w:tblGrid>
      <w:tr w:rsidR="00525FDC" w:rsidDel="00BF4918" w14:paraId="18A4C6E6" w14:textId="617AB6F4" w:rsidTr="00F02683">
        <w:trPr>
          <w:tblHeader/>
          <w:jc w:val="center"/>
          <w:del w:id="144" w:author="Thorsten Heinze" w:date="2020-06-15T20:04:00Z"/>
        </w:trPr>
        <w:tc>
          <w:tcPr>
            <w:tcW w:w="3402" w:type="dxa"/>
          </w:tcPr>
          <w:p w14:paraId="5393E373" w14:textId="1E4FCC92" w:rsidR="00525FDC" w:rsidDel="00BF4918" w:rsidRDefault="00525FDC" w:rsidP="00BF4918">
            <w:pPr>
              <w:pStyle w:val="berschrift9"/>
              <w:outlineLvl w:val="8"/>
              <w:rPr>
                <w:del w:id="145" w:author="Thorsten Heinze" w:date="2020-06-15T20:04:00Z"/>
              </w:rPr>
            </w:pPr>
            <w:del w:id="146" w:author="Thorsten Heinze" w:date="2020-06-15T20:04:00Z">
              <w:r w:rsidRPr="002A7049" w:rsidDel="00BF4918">
                <w:delText>Attribute Name in Core IM</w:delText>
              </w:r>
            </w:del>
          </w:p>
        </w:tc>
        <w:tc>
          <w:tcPr>
            <w:tcW w:w="4819" w:type="dxa"/>
          </w:tcPr>
          <w:p w14:paraId="6B89984E" w14:textId="0D6B1E6B" w:rsidR="00525FDC" w:rsidDel="00BF4918" w:rsidRDefault="00525FDC" w:rsidP="00BF4918">
            <w:pPr>
              <w:pStyle w:val="berschrift9"/>
              <w:outlineLvl w:val="8"/>
              <w:rPr>
                <w:del w:id="147" w:author="Thorsten Heinze" w:date="2020-06-15T20:04:00Z"/>
              </w:rPr>
            </w:pPr>
            <w:del w:id="148" w:author="Thorsten Heinze" w:date="2020-06-15T20:04:00Z">
              <w:r w:rsidRPr="002A7049" w:rsidDel="00BF4918">
                <w:delText>To be filled with following information from 802.3</w:delText>
              </w:r>
            </w:del>
          </w:p>
        </w:tc>
      </w:tr>
      <w:tr w:rsidR="00525FDC" w:rsidRPr="00BE45C1" w:rsidDel="00BF4918" w14:paraId="5C83BF09" w14:textId="1CAE3032" w:rsidTr="00F02683">
        <w:trPr>
          <w:jc w:val="center"/>
          <w:del w:id="149" w:author="Thorsten Heinze" w:date="2020-06-15T20:04:00Z"/>
        </w:trPr>
        <w:tc>
          <w:tcPr>
            <w:tcW w:w="3402" w:type="dxa"/>
          </w:tcPr>
          <w:p w14:paraId="046F2207" w14:textId="3F76F1FB" w:rsidR="00525FDC" w:rsidRPr="00BE45C1" w:rsidDel="00BF4918" w:rsidRDefault="00525FDC" w:rsidP="00BF4918">
            <w:pPr>
              <w:rPr>
                <w:del w:id="150" w:author="Thorsten Heinze" w:date="2020-06-15T20:04:00Z"/>
                <w:rStyle w:val="Tabletext"/>
              </w:rPr>
            </w:pPr>
            <w:del w:id="151" w:author="Thorsten Heinze" w:date="2020-06-15T20:04:00Z">
              <w:r w:rsidRPr="00BE45C1" w:rsidDel="00BF4918">
                <w:rPr>
                  <w:rStyle w:val="Tabletext"/>
                </w:rPr>
                <w:delText>ManufacturerProperties::manufacturerIdentifier</w:delText>
              </w:r>
            </w:del>
          </w:p>
        </w:tc>
        <w:tc>
          <w:tcPr>
            <w:tcW w:w="4819" w:type="dxa"/>
          </w:tcPr>
          <w:p w14:paraId="36790A0F" w14:textId="5A5226FA" w:rsidR="00525FDC" w:rsidRPr="00BE45C1" w:rsidDel="00BF4918" w:rsidRDefault="00525FDC" w:rsidP="00BF4918">
            <w:pPr>
              <w:rPr>
                <w:del w:id="152" w:author="Thorsten Heinze" w:date="2020-06-15T20:04:00Z"/>
                <w:rStyle w:val="Tabletext"/>
              </w:rPr>
            </w:pPr>
            <w:del w:id="153" w:author="Thorsten Heinze" w:date="2020-06-15T20:04:00Z">
              <w:r w:rsidRPr="00BE45C1" w:rsidDel="00BF4918">
                <w:rPr>
                  <w:rStyle w:val="Tabletext"/>
                </w:rPr>
                <w:delText>Describes the IEEE Company identifier of the vendor of the transceiver (1st part of 802.3 ResourceTypeID) according to 802.3 22.2.4.3.1 PHY Identifier and also referenced in 45.2.1.13 PMA/PMD package identifier.</w:delText>
              </w:r>
              <w:r w:rsidR="00B721CD" w:rsidDel="00BF4918">
                <w:rPr>
                  <w:rStyle w:val="Tabletext"/>
                </w:rPr>
                <w:delText xml:space="preserve"> </w:delText>
              </w:r>
              <w:r w:rsidR="00B721CD" w:rsidRPr="00B721CD" w:rsidDel="00BF4918">
                <w:rPr>
                  <w:rStyle w:val="Tabletext"/>
                </w:rPr>
                <w:delText>Might be left blank, if the vendor has no IEEE Company identifier.</w:delText>
              </w:r>
            </w:del>
          </w:p>
        </w:tc>
      </w:tr>
      <w:tr w:rsidR="0089025E" w:rsidRPr="00BE45C1" w:rsidDel="00BF4918" w14:paraId="5C347C80" w14:textId="49438C84" w:rsidTr="00DA2DD2">
        <w:trPr>
          <w:jc w:val="center"/>
          <w:del w:id="154" w:author="Thorsten Heinze" w:date="2020-06-15T20:04:00Z"/>
        </w:trPr>
        <w:tc>
          <w:tcPr>
            <w:tcW w:w="3402" w:type="dxa"/>
          </w:tcPr>
          <w:p w14:paraId="6FEF2209" w14:textId="22942C5A" w:rsidR="0089025E" w:rsidRPr="00BE45C1" w:rsidDel="00BF4918" w:rsidRDefault="00287DAB" w:rsidP="00BF4918">
            <w:pPr>
              <w:rPr>
                <w:del w:id="155" w:author="Thorsten Heinze" w:date="2020-06-15T20:04:00Z"/>
                <w:rStyle w:val="Tabletext"/>
              </w:rPr>
            </w:pPr>
            <w:del w:id="156" w:author="Thorsten Heinze" w:date="2020-06-15T20:04:00Z">
              <w:r w:rsidRPr="00BE45C1" w:rsidDel="00BF4918">
                <w:rPr>
                  <w:rStyle w:val="Tabletext"/>
                </w:rPr>
                <w:delText>ManufacturerProperties::</w:delText>
              </w:r>
              <w:r w:rsidRPr="00597B84" w:rsidDel="00BF4918">
                <w:rPr>
                  <w:rStyle w:val="Tabletext"/>
                </w:rPr>
                <w:delText>manufacturerName</w:delText>
              </w:r>
            </w:del>
          </w:p>
        </w:tc>
        <w:tc>
          <w:tcPr>
            <w:tcW w:w="4819" w:type="dxa"/>
          </w:tcPr>
          <w:p w14:paraId="43F9AB7C" w14:textId="4615B167" w:rsidR="0089025E" w:rsidRPr="00BE45C1" w:rsidDel="00BF4918" w:rsidRDefault="00287DAB" w:rsidP="00BF4918">
            <w:pPr>
              <w:rPr>
                <w:del w:id="157" w:author="Thorsten Heinze" w:date="2020-06-15T20:04:00Z"/>
                <w:rStyle w:val="Tabletext"/>
              </w:rPr>
            </w:pPr>
            <w:del w:id="158" w:author="Thorsten Heinze" w:date="2020-06-15T20:04:00Z">
              <w:r w:rsidRPr="00BE45C1" w:rsidDel="00BF4918">
                <w:rPr>
                  <w:rStyle w:val="Tabletext"/>
                </w:rPr>
                <w:delText>Vendor's</w:delText>
              </w:r>
              <w:r w:rsidDel="00BF4918">
                <w:rPr>
                  <w:rStyle w:val="Tabletext"/>
                </w:rPr>
                <w:delText xml:space="preserve"> name. Might be left blank, if </w:delText>
              </w:r>
              <w:r w:rsidRPr="00BE45C1" w:rsidDel="00BF4918">
                <w:rPr>
                  <w:rStyle w:val="Tabletext"/>
                </w:rPr>
                <w:delText>manufacturerIdentifier</w:delText>
              </w:r>
              <w:r w:rsidDel="00BF4918">
                <w:rPr>
                  <w:rStyle w:val="Tabletext"/>
                </w:rPr>
                <w:delText xml:space="preserve"> is filled.</w:delText>
              </w:r>
            </w:del>
          </w:p>
        </w:tc>
      </w:tr>
      <w:tr w:rsidR="00525FDC" w:rsidRPr="00BE45C1" w:rsidDel="00BF4918" w14:paraId="09F75E30" w14:textId="6542C09C" w:rsidTr="00F02683">
        <w:trPr>
          <w:jc w:val="center"/>
          <w:del w:id="159" w:author="Thorsten Heinze" w:date="2020-06-15T20:04:00Z"/>
        </w:trPr>
        <w:tc>
          <w:tcPr>
            <w:tcW w:w="3402" w:type="dxa"/>
          </w:tcPr>
          <w:p w14:paraId="45449117" w14:textId="55880087" w:rsidR="00525FDC" w:rsidRPr="00BE45C1" w:rsidDel="00BF4918" w:rsidRDefault="00525FDC" w:rsidP="00BF4918">
            <w:pPr>
              <w:rPr>
                <w:del w:id="160" w:author="Thorsten Heinze" w:date="2020-06-15T20:04:00Z"/>
                <w:rStyle w:val="Tabletext"/>
              </w:rPr>
            </w:pPr>
            <w:del w:id="161" w:author="Thorsten Heinze" w:date="2020-06-15T20:04:00Z">
              <w:r w:rsidRPr="00BE45C1" w:rsidDel="00BF4918">
                <w:rPr>
                  <w:rStyle w:val="Tabletext"/>
                </w:rPr>
                <w:delText>EquipmentType::partTypeIdentifier</w:delText>
              </w:r>
            </w:del>
          </w:p>
        </w:tc>
        <w:tc>
          <w:tcPr>
            <w:tcW w:w="4819" w:type="dxa"/>
          </w:tcPr>
          <w:p w14:paraId="727EEA81" w14:textId="72348E44" w:rsidR="00525FDC" w:rsidRPr="00BE45C1" w:rsidDel="00BF4918" w:rsidRDefault="00525FDC" w:rsidP="00BF4918">
            <w:pPr>
              <w:rPr>
                <w:del w:id="162" w:author="Thorsten Heinze" w:date="2020-06-15T20:04:00Z"/>
                <w:rStyle w:val="Tabletext"/>
              </w:rPr>
            </w:pPr>
            <w:del w:id="163" w:author="Thorsten Heinze" w:date="2020-06-15T20:04:00Z">
              <w:r w:rsidRPr="00BE45C1" w:rsidDel="00BF4918">
                <w:rPr>
                  <w:rStyle w:val="Tabletext"/>
                </w:rPr>
                <w:delText>Uniquely identifies the transceiver in the vendor's product lists according to 802.3 22.2.4.3.1 PHY Identifier and also referenced in 45.2.1.13 PMA/PMD package identifier as six bit model number.</w:delText>
              </w:r>
            </w:del>
          </w:p>
        </w:tc>
      </w:tr>
      <w:tr w:rsidR="00525FDC" w:rsidRPr="00BE45C1" w:rsidDel="00BF4918" w14:paraId="68E8CE20" w14:textId="05035D05" w:rsidTr="00F02683">
        <w:trPr>
          <w:jc w:val="center"/>
          <w:del w:id="164" w:author="Thorsten Heinze" w:date="2020-06-15T20:04:00Z"/>
        </w:trPr>
        <w:tc>
          <w:tcPr>
            <w:tcW w:w="3402" w:type="dxa"/>
          </w:tcPr>
          <w:p w14:paraId="71E50CB5" w14:textId="641C2215" w:rsidR="00525FDC" w:rsidRPr="00BE45C1" w:rsidDel="00BF4918" w:rsidRDefault="00525FDC" w:rsidP="00BF4918">
            <w:pPr>
              <w:rPr>
                <w:del w:id="165" w:author="Thorsten Heinze" w:date="2020-06-15T20:04:00Z"/>
                <w:rStyle w:val="Tabletext"/>
              </w:rPr>
            </w:pPr>
            <w:del w:id="166" w:author="Thorsten Heinze" w:date="2020-06-15T20:04:00Z">
              <w:r w:rsidRPr="00BE45C1" w:rsidDel="00BF4918">
                <w:rPr>
                  <w:rStyle w:val="Tabletext"/>
                </w:rPr>
                <w:delText>EquipmentType::version</w:delText>
              </w:r>
            </w:del>
          </w:p>
        </w:tc>
        <w:tc>
          <w:tcPr>
            <w:tcW w:w="4819" w:type="dxa"/>
          </w:tcPr>
          <w:p w14:paraId="7B258193" w14:textId="1165AF50" w:rsidR="00525FDC" w:rsidRPr="00BE45C1" w:rsidDel="00BF4918" w:rsidRDefault="00525FDC" w:rsidP="00BF4918">
            <w:pPr>
              <w:rPr>
                <w:del w:id="167" w:author="Thorsten Heinze" w:date="2020-06-15T20:04:00Z"/>
                <w:rStyle w:val="Tabletext"/>
              </w:rPr>
            </w:pPr>
            <w:del w:id="168" w:author="Thorsten Heinze" w:date="2020-06-15T20:04:00Z">
              <w:r w:rsidRPr="00BE45C1" w:rsidDel="00BF4918">
                <w:rPr>
                  <w:rStyle w:val="Tabletext"/>
                </w:rPr>
                <w:delText>Identifies the revision number of the transceiver (3rd part of 802.3 ResourceTypeID) according to 802.3 22.2.4.3.1 PHY Identifier and also referenced in 45.2.1.13 PMA/PMD package identifier as four-bit revision number.</w:delText>
              </w:r>
            </w:del>
          </w:p>
        </w:tc>
      </w:tr>
      <w:tr w:rsidR="00525FDC" w:rsidRPr="00BE45C1" w:rsidDel="00BF4918" w14:paraId="15EC37B1" w14:textId="3E124FDA" w:rsidTr="00F02683">
        <w:trPr>
          <w:jc w:val="center"/>
          <w:del w:id="169" w:author="Thorsten Heinze" w:date="2020-06-15T20:04:00Z"/>
        </w:trPr>
        <w:tc>
          <w:tcPr>
            <w:tcW w:w="3402" w:type="dxa"/>
          </w:tcPr>
          <w:p w14:paraId="463886DA" w14:textId="39BC190D" w:rsidR="00525FDC" w:rsidRPr="00BE45C1" w:rsidDel="00BF4918" w:rsidRDefault="00525FDC" w:rsidP="00BF4918">
            <w:pPr>
              <w:rPr>
                <w:del w:id="170" w:author="Thorsten Heinze" w:date="2020-06-15T20:04:00Z"/>
                <w:rStyle w:val="Tabletext"/>
              </w:rPr>
            </w:pPr>
            <w:del w:id="171" w:author="Thorsten Heinze" w:date="2020-06-15T20:04:00Z">
              <w:r w:rsidRPr="00BE45C1" w:rsidDel="00BF4918">
                <w:rPr>
                  <w:rStyle w:val="Tabletext"/>
                </w:rPr>
                <w:delText>EquipmentInstance::manufactureDate</w:delText>
              </w:r>
            </w:del>
          </w:p>
        </w:tc>
        <w:tc>
          <w:tcPr>
            <w:tcW w:w="4819" w:type="dxa"/>
          </w:tcPr>
          <w:p w14:paraId="31DD3736" w14:textId="6EDE19D8" w:rsidR="00525FDC" w:rsidDel="00BF4918" w:rsidRDefault="00525FDC" w:rsidP="00BF4918">
            <w:pPr>
              <w:rPr>
                <w:del w:id="172" w:author="Thorsten Heinze" w:date="2020-06-15T20:04:00Z"/>
                <w:rStyle w:val="Tabletext"/>
              </w:rPr>
            </w:pPr>
            <w:del w:id="173" w:author="Thorsten Heinze" w:date="2020-06-15T20:04:00Z">
              <w:r w:rsidRPr="00BE45C1" w:rsidDel="00BF4918">
                <w:rPr>
                  <w:rStyle w:val="Tabletext"/>
                </w:rPr>
                <w:delText>Vendor's date code for the transceiver.</w:delText>
              </w:r>
            </w:del>
          </w:p>
          <w:p w14:paraId="0E9BEEA2" w14:textId="59925327" w:rsidR="00375405" w:rsidDel="00BF4918" w:rsidRDefault="00375405" w:rsidP="00BF4918">
            <w:pPr>
              <w:rPr>
                <w:del w:id="174" w:author="Thorsten Heinze" w:date="2020-06-15T20:04:00Z"/>
                <w:rStyle w:val="Tabletext"/>
              </w:rPr>
            </w:pPr>
          </w:p>
          <w:p w14:paraId="019A4240" w14:textId="7F2EB63D" w:rsidR="00375405" w:rsidRPr="00BE45C1" w:rsidDel="00BF4918" w:rsidRDefault="00375405" w:rsidP="00BF4918">
            <w:pPr>
              <w:rPr>
                <w:del w:id="175" w:author="Thorsten Heinze" w:date="2020-06-15T20:04:00Z"/>
                <w:rStyle w:val="Tabletext"/>
              </w:rPr>
            </w:pPr>
            <w:del w:id="176" w:author="Thorsten Heinze" w:date="2020-06-15T20:04:00Z">
              <w:r w:rsidDel="00BF4918">
                <w:rPr>
                  <w:rStyle w:val="Tabletext"/>
                </w:rPr>
                <w:delText>Information shall be formatted according the DateTime datatype from the ImplementationCommonDataTypes definitions.</w:delText>
              </w:r>
            </w:del>
          </w:p>
        </w:tc>
      </w:tr>
      <w:tr w:rsidR="00525FDC" w:rsidRPr="00BE45C1" w:rsidDel="00BF4918" w14:paraId="7AA49C19" w14:textId="63C07380" w:rsidTr="00F02683">
        <w:trPr>
          <w:jc w:val="center"/>
          <w:del w:id="177" w:author="Thorsten Heinze" w:date="2020-06-15T20:04:00Z"/>
        </w:trPr>
        <w:tc>
          <w:tcPr>
            <w:tcW w:w="3402" w:type="dxa"/>
          </w:tcPr>
          <w:p w14:paraId="22213BC0" w14:textId="6B11A515" w:rsidR="00525FDC" w:rsidRPr="00BE45C1" w:rsidDel="00BF4918" w:rsidRDefault="00525FDC" w:rsidP="00BF4918">
            <w:pPr>
              <w:rPr>
                <w:del w:id="178" w:author="Thorsten Heinze" w:date="2020-06-15T20:04:00Z"/>
                <w:rStyle w:val="Tabletext"/>
              </w:rPr>
            </w:pPr>
            <w:del w:id="179" w:author="Thorsten Heinze" w:date="2020-06-15T20:04:00Z">
              <w:r w:rsidRPr="00BE45C1" w:rsidDel="00BF4918">
                <w:rPr>
                  <w:rStyle w:val="Tabletext"/>
                </w:rPr>
                <w:delText>EquipmentInstance::serialNumber</w:delText>
              </w:r>
            </w:del>
          </w:p>
        </w:tc>
        <w:tc>
          <w:tcPr>
            <w:tcW w:w="4819" w:type="dxa"/>
          </w:tcPr>
          <w:p w14:paraId="6FFDE770" w14:textId="0473A653" w:rsidR="00525FDC" w:rsidRPr="00BE45C1" w:rsidDel="00BF4918" w:rsidRDefault="00525FDC" w:rsidP="00BF4918">
            <w:pPr>
              <w:rPr>
                <w:del w:id="180" w:author="Thorsten Heinze" w:date="2020-06-15T20:04:00Z"/>
                <w:rStyle w:val="Tabletext"/>
              </w:rPr>
            </w:pPr>
            <w:del w:id="181" w:author="Thorsten Heinze" w:date="2020-06-15T20:04:00Z">
              <w:r w:rsidRPr="00BE45C1" w:rsidDel="00BF4918">
                <w:rPr>
                  <w:rStyle w:val="Tabletext"/>
                </w:rPr>
                <w:delText>Vendor's serial number for the transceiver (0 = not applicable).</w:delText>
              </w:r>
            </w:del>
          </w:p>
        </w:tc>
      </w:tr>
      <w:tr w:rsidR="00525FDC" w:rsidRPr="00BE45C1" w:rsidDel="00BF4918" w14:paraId="221D814C" w14:textId="3864CB97" w:rsidTr="00F02683">
        <w:trPr>
          <w:jc w:val="center"/>
          <w:del w:id="182" w:author="Thorsten Heinze" w:date="2020-06-15T20:04:00Z"/>
        </w:trPr>
        <w:tc>
          <w:tcPr>
            <w:tcW w:w="3402" w:type="dxa"/>
          </w:tcPr>
          <w:p w14:paraId="4B1D5E2D" w14:textId="6CD0F88C" w:rsidR="00525FDC" w:rsidRPr="00BE45C1" w:rsidDel="00BF4918" w:rsidRDefault="00525FDC" w:rsidP="00BF4918">
            <w:pPr>
              <w:rPr>
                <w:del w:id="183" w:author="Thorsten Heinze" w:date="2020-06-15T20:04:00Z"/>
                <w:rStyle w:val="Tabletext"/>
              </w:rPr>
            </w:pPr>
            <w:del w:id="184" w:author="Thorsten Heinze" w:date="2020-06-15T20:04:00Z">
              <w:r w:rsidRPr="00BE45C1" w:rsidDel="00BF4918">
                <w:rPr>
                  <w:rStyle w:val="Tabletext"/>
                </w:rPr>
                <w:delText>PhysicalProperties::temperature</w:delText>
              </w:r>
            </w:del>
          </w:p>
        </w:tc>
        <w:tc>
          <w:tcPr>
            <w:tcW w:w="4819" w:type="dxa"/>
          </w:tcPr>
          <w:p w14:paraId="40B2B02D" w14:textId="407DE270" w:rsidR="00525FDC" w:rsidRPr="00BE45C1" w:rsidDel="00BF4918" w:rsidRDefault="00525FDC" w:rsidP="00BF4918">
            <w:pPr>
              <w:rPr>
                <w:del w:id="185" w:author="Thorsten Heinze" w:date="2020-06-15T20:04:00Z"/>
                <w:rStyle w:val="Tabletext"/>
              </w:rPr>
            </w:pPr>
            <w:del w:id="186" w:author="Thorsten Heinze" w:date="2020-06-15T20:04:00Z">
              <w:r w:rsidRPr="00BE45C1" w:rsidDel="00BF4918">
                <w:rPr>
                  <w:rStyle w:val="Tabletext"/>
                </w:rPr>
                <w:delText>Current temperature (in degree Celsius) inside the transceiver.</w:delText>
              </w:r>
            </w:del>
          </w:p>
        </w:tc>
      </w:tr>
    </w:tbl>
    <w:p w14:paraId="76E98D86" w14:textId="77777777" w:rsidR="006774CC" w:rsidRDefault="006774CC" w:rsidP="006774CC">
      <w:pPr>
        <w:pStyle w:val="Text"/>
      </w:pPr>
    </w:p>
    <w:p w14:paraId="78E733E1" w14:textId="4771D677" w:rsidR="006774CC" w:rsidRDefault="006774CC" w:rsidP="006774CC">
      <w:pPr>
        <w:pStyle w:val="Text"/>
      </w:pPr>
      <w:r>
        <w:t xml:space="preserve">For ODUs, this shall include </w:t>
      </w:r>
      <w:r w:rsidRPr="0090723F">
        <w:rPr>
          <w:u w:val="single"/>
        </w:rPr>
        <w:t>at least</w:t>
      </w:r>
      <w:r>
        <w:t xml:space="preserve"> the following information:</w:t>
      </w:r>
    </w:p>
    <w:tbl>
      <w:tblPr>
        <w:tblStyle w:val="Tabellenraster"/>
        <w:tblW w:w="8221" w:type="dxa"/>
        <w:jc w:val="center"/>
        <w:tblLook w:val="04A0" w:firstRow="1" w:lastRow="0" w:firstColumn="1" w:lastColumn="0" w:noHBand="0" w:noVBand="1"/>
      </w:tblPr>
      <w:tblGrid>
        <w:gridCol w:w="3402"/>
        <w:gridCol w:w="4819"/>
      </w:tblGrid>
      <w:tr w:rsidR="006774CC" w14:paraId="38627A87" w14:textId="77777777" w:rsidTr="00467DFE">
        <w:trPr>
          <w:tblHeader/>
          <w:jc w:val="center"/>
        </w:trPr>
        <w:tc>
          <w:tcPr>
            <w:tcW w:w="3402" w:type="dxa"/>
          </w:tcPr>
          <w:p w14:paraId="58BE35A6" w14:textId="77777777" w:rsidR="006774CC" w:rsidRDefault="006774CC" w:rsidP="00467DFE">
            <w:pPr>
              <w:pStyle w:val="berschrift9"/>
              <w:outlineLvl w:val="8"/>
            </w:pPr>
            <w:r w:rsidRPr="002A7049">
              <w:t>Attribute Name in Core IM</w:t>
            </w:r>
          </w:p>
        </w:tc>
        <w:tc>
          <w:tcPr>
            <w:tcW w:w="4819" w:type="dxa"/>
          </w:tcPr>
          <w:p w14:paraId="141D0556" w14:textId="719E5AFD" w:rsidR="006774CC" w:rsidRDefault="006774CC" w:rsidP="00BF4918">
            <w:pPr>
              <w:pStyle w:val="berschrift9"/>
              <w:outlineLvl w:val="8"/>
            </w:pPr>
            <w:r w:rsidRPr="002A7049">
              <w:t>To be filled with following information</w:t>
            </w:r>
            <w:del w:id="187" w:author="Thorsten Heinze" w:date="2020-06-15T20:06:00Z">
              <w:r w:rsidRPr="002A7049" w:rsidDel="00BF4918">
                <w:delText xml:space="preserve"> from 802.3</w:delText>
              </w:r>
            </w:del>
          </w:p>
        </w:tc>
      </w:tr>
      <w:tr w:rsidR="006774CC" w:rsidRPr="00BE45C1" w14:paraId="299BA517" w14:textId="77777777" w:rsidTr="00467DFE">
        <w:trPr>
          <w:jc w:val="center"/>
        </w:trPr>
        <w:tc>
          <w:tcPr>
            <w:tcW w:w="3402" w:type="dxa"/>
          </w:tcPr>
          <w:p w14:paraId="35034F0E" w14:textId="77777777" w:rsidR="006774CC" w:rsidRPr="00BE45C1" w:rsidRDefault="006774CC" w:rsidP="00467DFE">
            <w:pPr>
              <w:rPr>
                <w:rStyle w:val="Tabletext"/>
              </w:rPr>
            </w:pPr>
            <w:proofErr w:type="spellStart"/>
            <w:r w:rsidRPr="00BE45C1">
              <w:rPr>
                <w:rStyle w:val="Tabletext"/>
              </w:rPr>
              <w:t>ManufacturerProperties</w:t>
            </w:r>
            <w:proofErr w:type="spellEnd"/>
            <w:r w:rsidRPr="00BE45C1">
              <w:rPr>
                <w:rStyle w:val="Tabletext"/>
              </w:rPr>
              <w:t>::</w:t>
            </w:r>
            <w:proofErr w:type="spellStart"/>
            <w:r w:rsidRPr="00BE45C1">
              <w:rPr>
                <w:rStyle w:val="Tabletext"/>
              </w:rPr>
              <w:t>manufacturerIdentifier</w:t>
            </w:r>
            <w:proofErr w:type="spellEnd"/>
          </w:p>
        </w:tc>
        <w:tc>
          <w:tcPr>
            <w:tcW w:w="4819" w:type="dxa"/>
          </w:tcPr>
          <w:p w14:paraId="5AFCA6E6" w14:textId="52D882D4" w:rsidR="006774CC" w:rsidRPr="00BE45C1" w:rsidRDefault="006774CC" w:rsidP="006774CC">
            <w:pPr>
              <w:rPr>
                <w:rStyle w:val="Tabletext"/>
              </w:rPr>
            </w:pPr>
            <w:r w:rsidRPr="00BE45C1">
              <w:rPr>
                <w:rStyle w:val="Tabletext"/>
              </w:rPr>
              <w:t xml:space="preserve">Describes the IEEE Company identifier of the vendor of the </w:t>
            </w:r>
            <w:r>
              <w:rPr>
                <w:rStyle w:val="Tabletext"/>
              </w:rPr>
              <w:t>ODU</w:t>
            </w:r>
            <w:r w:rsidRPr="00BE45C1">
              <w:rPr>
                <w:rStyle w:val="Tabletext"/>
              </w:rPr>
              <w:t>.</w:t>
            </w:r>
            <w:r>
              <w:rPr>
                <w:rStyle w:val="Tabletext"/>
              </w:rPr>
              <w:t xml:space="preserve"> </w:t>
            </w:r>
            <w:r w:rsidRPr="00B721CD">
              <w:rPr>
                <w:rStyle w:val="Tabletext"/>
              </w:rPr>
              <w:t>Might be left blank, if the vendor has no IEEE Company identifier.</w:t>
            </w:r>
          </w:p>
        </w:tc>
      </w:tr>
      <w:tr w:rsidR="006774CC" w:rsidRPr="00BE45C1" w14:paraId="51A50FFB" w14:textId="77777777" w:rsidTr="00467DFE">
        <w:trPr>
          <w:jc w:val="center"/>
        </w:trPr>
        <w:tc>
          <w:tcPr>
            <w:tcW w:w="3402" w:type="dxa"/>
          </w:tcPr>
          <w:p w14:paraId="53192D89" w14:textId="77777777" w:rsidR="006774CC" w:rsidRPr="00BE45C1" w:rsidRDefault="006774CC" w:rsidP="00467DFE">
            <w:pPr>
              <w:rPr>
                <w:rStyle w:val="Tabletext"/>
              </w:rPr>
            </w:pPr>
            <w:proofErr w:type="spellStart"/>
            <w:r w:rsidRPr="00BE45C1">
              <w:rPr>
                <w:rStyle w:val="Tabletext"/>
              </w:rPr>
              <w:t>ManufacturerProperties</w:t>
            </w:r>
            <w:proofErr w:type="spellEnd"/>
            <w:r w:rsidRPr="00BE45C1">
              <w:rPr>
                <w:rStyle w:val="Tabletext"/>
              </w:rPr>
              <w:t>::</w:t>
            </w:r>
            <w:proofErr w:type="spellStart"/>
            <w:r w:rsidRPr="00597B84">
              <w:rPr>
                <w:rStyle w:val="Tabletext"/>
              </w:rPr>
              <w:t>manufacturerName</w:t>
            </w:r>
            <w:proofErr w:type="spellEnd"/>
          </w:p>
        </w:tc>
        <w:tc>
          <w:tcPr>
            <w:tcW w:w="4819" w:type="dxa"/>
          </w:tcPr>
          <w:p w14:paraId="5F72A789" w14:textId="5B5C8F05" w:rsidR="001A63D8" w:rsidRDefault="006774CC" w:rsidP="00467DFE">
            <w:pPr>
              <w:rPr>
                <w:rStyle w:val="Tabletext"/>
              </w:rPr>
            </w:pPr>
            <w:r w:rsidRPr="00BE45C1">
              <w:rPr>
                <w:rStyle w:val="Tabletext"/>
              </w:rPr>
              <w:t>Vendor's</w:t>
            </w:r>
            <w:r w:rsidR="001A63D8">
              <w:rPr>
                <w:rStyle w:val="Tabletext"/>
              </w:rPr>
              <w:t xml:space="preserve"> name.</w:t>
            </w:r>
          </w:p>
          <w:p w14:paraId="07F4B3DE" w14:textId="4C921A8B" w:rsidR="006774CC" w:rsidRPr="00BE45C1" w:rsidRDefault="006774CC" w:rsidP="00467DFE">
            <w:pPr>
              <w:rPr>
                <w:rStyle w:val="Tabletext"/>
              </w:rPr>
            </w:pPr>
            <w:r>
              <w:rPr>
                <w:rStyle w:val="Tabletext"/>
              </w:rPr>
              <w:t xml:space="preserve">Might be left blank, if </w:t>
            </w:r>
            <w:proofErr w:type="spellStart"/>
            <w:r w:rsidRPr="00BE45C1">
              <w:rPr>
                <w:rStyle w:val="Tabletext"/>
              </w:rPr>
              <w:t>manufacturerIdentifier</w:t>
            </w:r>
            <w:proofErr w:type="spellEnd"/>
            <w:r>
              <w:rPr>
                <w:rStyle w:val="Tabletext"/>
              </w:rPr>
              <w:t xml:space="preserve"> is filled.</w:t>
            </w:r>
          </w:p>
        </w:tc>
      </w:tr>
      <w:tr w:rsidR="006774CC" w:rsidRPr="00BE45C1" w14:paraId="0329B4DA" w14:textId="77777777" w:rsidTr="00467DFE">
        <w:trPr>
          <w:jc w:val="center"/>
        </w:trPr>
        <w:tc>
          <w:tcPr>
            <w:tcW w:w="3402" w:type="dxa"/>
          </w:tcPr>
          <w:p w14:paraId="44630333" w14:textId="77777777" w:rsidR="006774CC" w:rsidRPr="00BE45C1" w:rsidRDefault="006774CC" w:rsidP="00467DFE">
            <w:pPr>
              <w:rPr>
                <w:rStyle w:val="Tabletext"/>
              </w:rPr>
            </w:pPr>
            <w:proofErr w:type="spellStart"/>
            <w:r w:rsidRPr="00BE45C1">
              <w:rPr>
                <w:rStyle w:val="Tabletext"/>
              </w:rPr>
              <w:t>EquipmentType</w:t>
            </w:r>
            <w:proofErr w:type="spellEnd"/>
            <w:r w:rsidRPr="00BE45C1">
              <w:rPr>
                <w:rStyle w:val="Tabletext"/>
              </w:rPr>
              <w:t>::</w:t>
            </w:r>
            <w:proofErr w:type="spellStart"/>
            <w:r w:rsidRPr="00BE45C1">
              <w:rPr>
                <w:rStyle w:val="Tabletext"/>
              </w:rPr>
              <w:t>partTypeIdentifier</w:t>
            </w:r>
            <w:proofErr w:type="spellEnd"/>
          </w:p>
        </w:tc>
        <w:tc>
          <w:tcPr>
            <w:tcW w:w="4819" w:type="dxa"/>
          </w:tcPr>
          <w:p w14:paraId="257E8E66" w14:textId="1CBE3152" w:rsidR="006774CC" w:rsidRPr="00BE45C1" w:rsidRDefault="006774CC" w:rsidP="00E723C6">
            <w:pPr>
              <w:rPr>
                <w:rStyle w:val="Tabletext"/>
              </w:rPr>
            </w:pPr>
            <w:r w:rsidRPr="00BE45C1">
              <w:rPr>
                <w:rStyle w:val="Tabletext"/>
              </w:rPr>
              <w:t xml:space="preserve">Uniquely identifies the </w:t>
            </w:r>
            <w:r w:rsidR="00E723C6">
              <w:rPr>
                <w:rStyle w:val="Tabletext"/>
              </w:rPr>
              <w:t xml:space="preserve">type of ODU </w:t>
            </w:r>
            <w:r w:rsidRPr="00BE45C1">
              <w:rPr>
                <w:rStyle w:val="Tabletext"/>
              </w:rPr>
              <w:t>in the vendor's product lists</w:t>
            </w:r>
            <w:r w:rsidR="00E723C6">
              <w:rPr>
                <w:rStyle w:val="Tabletext"/>
              </w:rPr>
              <w:t>.</w:t>
            </w:r>
          </w:p>
        </w:tc>
      </w:tr>
      <w:tr w:rsidR="006774CC" w:rsidRPr="00BE45C1" w14:paraId="6D16EC20" w14:textId="77777777" w:rsidTr="00467DFE">
        <w:trPr>
          <w:jc w:val="center"/>
        </w:trPr>
        <w:tc>
          <w:tcPr>
            <w:tcW w:w="3402" w:type="dxa"/>
          </w:tcPr>
          <w:p w14:paraId="720BC1D8" w14:textId="77777777" w:rsidR="006774CC" w:rsidRPr="00BE45C1" w:rsidRDefault="006774CC" w:rsidP="00467DFE">
            <w:pPr>
              <w:rPr>
                <w:rStyle w:val="Tabletext"/>
              </w:rPr>
            </w:pPr>
            <w:proofErr w:type="spellStart"/>
            <w:r w:rsidRPr="00BE45C1">
              <w:rPr>
                <w:rStyle w:val="Tabletext"/>
              </w:rPr>
              <w:t>EquipmentType</w:t>
            </w:r>
            <w:proofErr w:type="spellEnd"/>
            <w:r w:rsidRPr="00BE45C1">
              <w:rPr>
                <w:rStyle w:val="Tabletext"/>
              </w:rPr>
              <w:t>::version</w:t>
            </w:r>
          </w:p>
        </w:tc>
        <w:tc>
          <w:tcPr>
            <w:tcW w:w="4819" w:type="dxa"/>
          </w:tcPr>
          <w:p w14:paraId="48187395" w14:textId="38B1E861" w:rsidR="006774CC" w:rsidRPr="00BE45C1" w:rsidRDefault="006774CC" w:rsidP="00E723C6">
            <w:pPr>
              <w:rPr>
                <w:rStyle w:val="Tabletext"/>
              </w:rPr>
            </w:pPr>
            <w:r w:rsidRPr="00BE45C1">
              <w:rPr>
                <w:rStyle w:val="Tabletext"/>
              </w:rPr>
              <w:t xml:space="preserve">Identifies the revision number of the </w:t>
            </w:r>
            <w:r w:rsidR="00E723C6">
              <w:rPr>
                <w:rStyle w:val="Tabletext"/>
              </w:rPr>
              <w:t>type of hardware of the ODU.</w:t>
            </w:r>
          </w:p>
        </w:tc>
      </w:tr>
      <w:tr w:rsidR="006774CC" w:rsidRPr="00BE45C1" w14:paraId="50F007A3" w14:textId="77777777" w:rsidTr="00467DFE">
        <w:trPr>
          <w:jc w:val="center"/>
        </w:trPr>
        <w:tc>
          <w:tcPr>
            <w:tcW w:w="3402" w:type="dxa"/>
          </w:tcPr>
          <w:p w14:paraId="236D6F07" w14:textId="77777777" w:rsidR="006774CC" w:rsidRPr="00BE45C1" w:rsidRDefault="006774CC" w:rsidP="00467DFE">
            <w:pPr>
              <w:rPr>
                <w:rStyle w:val="Tabletext"/>
              </w:rPr>
            </w:pPr>
            <w:proofErr w:type="spellStart"/>
            <w:r w:rsidRPr="00BE45C1">
              <w:rPr>
                <w:rStyle w:val="Tabletext"/>
              </w:rPr>
              <w:t>EquipmentInstance</w:t>
            </w:r>
            <w:proofErr w:type="spellEnd"/>
            <w:r w:rsidRPr="00BE45C1">
              <w:rPr>
                <w:rStyle w:val="Tabletext"/>
              </w:rPr>
              <w:t>::</w:t>
            </w:r>
            <w:proofErr w:type="spellStart"/>
            <w:r w:rsidRPr="00BE45C1">
              <w:rPr>
                <w:rStyle w:val="Tabletext"/>
              </w:rPr>
              <w:t>manufactureDate</w:t>
            </w:r>
            <w:proofErr w:type="spellEnd"/>
          </w:p>
        </w:tc>
        <w:tc>
          <w:tcPr>
            <w:tcW w:w="4819" w:type="dxa"/>
          </w:tcPr>
          <w:p w14:paraId="38492C7F" w14:textId="779ADC38" w:rsidR="006774CC" w:rsidRDefault="006774CC" w:rsidP="00467DFE">
            <w:pPr>
              <w:rPr>
                <w:rStyle w:val="Tabletext"/>
              </w:rPr>
            </w:pPr>
            <w:r w:rsidRPr="00BE45C1">
              <w:rPr>
                <w:rStyle w:val="Tabletext"/>
              </w:rPr>
              <w:t xml:space="preserve">Vendor's date code for the </w:t>
            </w:r>
            <w:r w:rsidR="00E723C6">
              <w:rPr>
                <w:rStyle w:val="Tabletext"/>
              </w:rPr>
              <w:t>ODU</w:t>
            </w:r>
            <w:r w:rsidRPr="00BE45C1">
              <w:rPr>
                <w:rStyle w:val="Tabletext"/>
              </w:rPr>
              <w:t>.</w:t>
            </w:r>
          </w:p>
          <w:p w14:paraId="6A3CCC84" w14:textId="77777777" w:rsidR="006774CC" w:rsidRDefault="006774CC" w:rsidP="00467DFE">
            <w:pPr>
              <w:rPr>
                <w:rStyle w:val="Tabletext"/>
              </w:rPr>
            </w:pPr>
          </w:p>
          <w:p w14:paraId="397ECFA0" w14:textId="77777777" w:rsidR="006774CC" w:rsidRPr="00BE45C1" w:rsidRDefault="006774CC" w:rsidP="00467DFE">
            <w:pPr>
              <w:rPr>
                <w:rStyle w:val="Tabletext"/>
              </w:rPr>
            </w:pPr>
            <w:r>
              <w:rPr>
                <w:rStyle w:val="Tabletext"/>
              </w:rPr>
              <w:t xml:space="preserve">Information shall be formatted according the </w:t>
            </w:r>
            <w:proofErr w:type="spellStart"/>
            <w:r>
              <w:rPr>
                <w:rStyle w:val="Tabletext"/>
              </w:rPr>
              <w:t>DateTime</w:t>
            </w:r>
            <w:proofErr w:type="spellEnd"/>
            <w:r>
              <w:rPr>
                <w:rStyle w:val="Tabletext"/>
              </w:rPr>
              <w:t xml:space="preserve"> datatype from the </w:t>
            </w:r>
            <w:proofErr w:type="spellStart"/>
            <w:r>
              <w:rPr>
                <w:rStyle w:val="Tabletext"/>
              </w:rPr>
              <w:t>ImplementationCommonDataTypes</w:t>
            </w:r>
            <w:proofErr w:type="spellEnd"/>
            <w:r>
              <w:rPr>
                <w:rStyle w:val="Tabletext"/>
              </w:rPr>
              <w:t xml:space="preserve"> definitions.</w:t>
            </w:r>
          </w:p>
        </w:tc>
      </w:tr>
      <w:tr w:rsidR="006774CC" w:rsidRPr="00BE45C1" w14:paraId="5F92283F" w14:textId="77777777" w:rsidTr="00467DFE">
        <w:trPr>
          <w:jc w:val="center"/>
        </w:trPr>
        <w:tc>
          <w:tcPr>
            <w:tcW w:w="3402" w:type="dxa"/>
          </w:tcPr>
          <w:p w14:paraId="2361E23E" w14:textId="77777777" w:rsidR="006774CC" w:rsidRPr="00BE45C1" w:rsidRDefault="006774CC" w:rsidP="00467DFE">
            <w:pPr>
              <w:rPr>
                <w:rStyle w:val="Tabletext"/>
              </w:rPr>
            </w:pPr>
            <w:proofErr w:type="spellStart"/>
            <w:r w:rsidRPr="00BE45C1">
              <w:rPr>
                <w:rStyle w:val="Tabletext"/>
              </w:rPr>
              <w:lastRenderedPageBreak/>
              <w:t>EquipmentInstance</w:t>
            </w:r>
            <w:proofErr w:type="spellEnd"/>
            <w:r w:rsidRPr="00BE45C1">
              <w:rPr>
                <w:rStyle w:val="Tabletext"/>
              </w:rPr>
              <w:t>::</w:t>
            </w:r>
            <w:proofErr w:type="spellStart"/>
            <w:r w:rsidRPr="00BE45C1">
              <w:rPr>
                <w:rStyle w:val="Tabletext"/>
              </w:rPr>
              <w:t>serialNumber</w:t>
            </w:r>
            <w:proofErr w:type="spellEnd"/>
          </w:p>
        </w:tc>
        <w:tc>
          <w:tcPr>
            <w:tcW w:w="4819" w:type="dxa"/>
          </w:tcPr>
          <w:p w14:paraId="7D3118D2" w14:textId="1A8B0632" w:rsidR="006774CC" w:rsidRPr="00BE45C1" w:rsidRDefault="006774CC" w:rsidP="00E723C6">
            <w:pPr>
              <w:rPr>
                <w:rStyle w:val="Tabletext"/>
              </w:rPr>
            </w:pPr>
            <w:r w:rsidRPr="00BE45C1">
              <w:rPr>
                <w:rStyle w:val="Tabletext"/>
              </w:rPr>
              <w:t xml:space="preserve">Vendor's serial number </w:t>
            </w:r>
            <w:r w:rsidR="00E723C6">
              <w:rPr>
                <w:rStyle w:val="Tabletext"/>
              </w:rPr>
              <w:t xml:space="preserve">of </w:t>
            </w:r>
            <w:r w:rsidRPr="00BE45C1">
              <w:rPr>
                <w:rStyle w:val="Tabletext"/>
              </w:rPr>
              <w:t xml:space="preserve">the </w:t>
            </w:r>
            <w:r w:rsidR="00E723C6">
              <w:rPr>
                <w:rStyle w:val="Tabletext"/>
              </w:rPr>
              <w:t>ODU</w:t>
            </w:r>
            <w:r w:rsidRPr="00BE45C1">
              <w:rPr>
                <w:rStyle w:val="Tabletext"/>
              </w:rPr>
              <w:t xml:space="preserve"> (0 = not applicable).</w:t>
            </w:r>
          </w:p>
        </w:tc>
      </w:tr>
      <w:tr w:rsidR="006774CC" w:rsidRPr="00BE45C1" w14:paraId="4D4091A6" w14:textId="77777777" w:rsidTr="00467DFE">
        <w:trPr>
          <w:jc w:val="center"/>
        </w:trPr>
        <w:tc>
          <w:tcPr>
            <w:tcW w:w="3402" w:type="dxa"/>
          </w:tcPr>
          <w:p w14:paraId="051EF1C0" w14:textId="77777777" w:rsidR="006774CC" w:rsidRPr="00BE45C1" w:rsidRDefault="006774CC" w:rsidP="00467DFE">
            <w:pPr>
              <w:rPr>
                <w:rStyle w:val="Tabletext"/>
              </w:rPr>
            </w:pPr>
            <w:proofErr w:type="spellStart"/>
            <w:r w:rsidRPr="00BE45C1">
              <w:rPr>
                <w:rStyle w:val="Tabletext"/>
              </w:rPr>
              <w:t>PhysicalProperties</w:t>
            </w:r>
            <w:proofErr w:type="spellEnd"/>
            <w:r w:rsidRPr="00BE45C1">
              <w:rPr>
                <w:rStyle w:val="Tabletext"/>
              </w:rPr>
              <w:t>::temperature</w:t>
            </w:r>
          </w:p>
        </w:tc>
        <w:tc>
          <w:tcPr>
            <w:tcW w:w="4819" w:type="dxa"/>
          </w:tcPr>
          <w:p w14:paraId="0F2D05B4" w14:textId="6493710B" w:rsidR="006774CC" w:rsidRPr="00BE45C1" w:rsidRDefault="006774CC" w:rsidP="00E723C6">
            <w:pPr>
              <w:rPr>
                <w:rStyle w:val="Tabletext"/>
              </w:rPr>
            </w:pPr>
            <w:r w:rsidRPr="00BE45C1">
              <w:rPr>
                <w:rStyle w:val="Tabletext"/>
              </w:rPr>
              <w:t xml:space="preserve">Current temperature (in degree Celsius) inside the </w:t>
            </w:r>
            <w:r w:rsidR="00E723C6">
              <w:rPr>
                <w:rStyle w:val="Tabletext"/>
              </w:rPr>
              <w:t>ODU</w:t>
            </w:r>
            <w:r w:rsidRPr="00BE45C1">
              <w:rPr>
                <w:rStyle w:val="Tabletext"/>
              </w:rPr>
              <w:t>.</w:t>
            </w:r>
          </w:p>
        </w:tc>
      </w:tr>
    </w:tbl>
    <w:p w14:paraId="3ABB8ABB" w14:textId="77777777" w:rsidR="00E723C6" w:rsidRDefault="00E723C6" w:rsidP="00E723C6">
      <w:pPr>
        <w:pStyle w:val="Text"/>
      </w:pPr>
    </w:p>
    <w:p w14:paraId="22F0B1D2" w14:textId="0D82B455" w:rsidR="00E723C6" w:rsidDel="006377A6" w:rsidRDefault="00E723C6" w:rsidP="00E723C6">
      <w:pPr>
        <w:pStyle w:val="Text"/>
        <w:rPr>
          <w:del w:id="188" w:author="Thorsten Heinze" w:date="2020-06-15T22:51:00Z"/>
        </w:rPr>
      </w:pPr>
      <w:del w:id="189" w:author="Thorsten Heinze" w:date="2020-06-15T22:51:00Z">
        <w:r w:rsidDel="006377A6">
          <w:delText xml:space="preserve">If the characteristics of the hardware component, which is represented by some ExpectedEquipment, depends not just on hardware, but also on firmware, respectively firmware releases, </w:delText>
        </w:r>
        <w:r w:rsidR="001A63D8" w:rsidDel="006377A6">
          <w:delText>an additional instance of the ManufacturedThing class, which is representing the firmware, shall be created and associated. (E.g. the values of the Capability attributes at the Interfaces would be different with a new release of the firmware.)</w:delText>
        </w:r>
      </w:del>
    </w:p>
    <w:p w14:paraId="47C601D9" w14:textId="185FE8C6" w:rsidR="00E723C6" w:rsidDel="006377A6" w:rsidRDefault="001A63D8" w:rsidP="001A63D8">
      <w:pPr>
        <w:pStyle w:val="Text"/>
        <w:rPr>
          <w:del w:id="190" w:author="Thorsten Heinze" w:date="2020-06-15T22:51:00Z"/>
        </w:rPr>
      </w:pPr>
      <w:del w:id="191" w:author="Thorsten Heinze" w:date="2020-06-15T22:51:00Z">
        <w:r w:rsidDel="006377A6">
          <w:delText xml:space="preserve">This additional instance of the ManufacturedThing shall </w:delText>
        </w:r>
        <w:r w:rsidR="00E723C6" w:rsidDel="006377A6">
          <w:delText xml:space="preserve">include </w:delText>
        </w:r>
        <w:r w:rsidR="00E723C6" w:rsidRPr="0090723F" w:rsidDel="006377A6">
          <w:rPr>
            <w:u w:val="single"/>
          </w:rPr>
          <w:delText>at least</w:delText>
        </w:r>
        <w:r w:rsidR="00E723C6" w:rsidDel="006377A6">
          <w:delText xml:space="preserve"> the following information:</w:delText>
        </w:r>
      </w:del>
    </w:p>
    <w:tbl>
      <w:tblPr>
        <w:tblStyle w:val="Tabellenraster"/>
        <w:tblW w:w="8221" w:type="dxa"/>
        <w:jc w:val="center"/>
        <w:tblLook w:val="04A0" w:firstRow="1" w:lastRow="0" w:firstColumn="1" w:lastColumn="0" w:noHBand="0" w:noVBand="1"/>
      </w:tblPr>
      <w:tblGrid>
        <w:gridCol w:w="3402"/>
        <w:gridCol w:w="4819"/>
      </w:tblGrid>
      <w:tr w:rsidR="00E723C6" w:rsidDel="006377A6" w14:paraId="2FEC44AC" w14:textId="47D95A31" w:rsidTr="00467DFE">
        <w:trPr>
          <w:tblHeader/>
          <w:jc w:val="center"/>
          <w:del w:id="192" w:author="Thorsten Heinze" w:date="2020-06-15T22:51:00Z"/>
        </w:trPr>
        <w:tc>
          <w:tcPr>
            <w:tcW w:w="3402" w:type="dxa"/>
          </w:tcPr>
          <w:p w14:paraId="1241BA7A" w14:textId="5177412E" w:rsidR="00E723C6" w:rsidDel="006377A6" w:rsidRDefault="00E723C6" w:rsidP="00467DFE">
            <w:pPr>
              <w:pStyle w:val="berschrift9"/>
              <w:outlineLvl w:val="8"/>
              <w:rPr>
                <w:del w:id="193" w:author="Thorsten Heinze" w:date="2020-06-15T22:51:00Z"/>
              </w:rPr>
            </w:pPr>
            <w:del w:id="194" w:author="Thorsten Heinze" w:date="2020-06-15T22:51:00Z">
              <w:r w:rsidRPr="002A7049" w:rsidDel="006377A6">
                <w:delText>Attribute Name in Core IM</w:delText>
              </w:r>
            </w:del>
          </w:p>
        </w:tc>
        <w:tc>
          <w:tcPr>
            <w:tcW w:w="4819" w:type="dxa"/>
          </w:tcPr>
          <w:p w14:paraId="7E9B8939" w14:textId="607A1DE2" w:rsidR="00E723C6" w:rsidDel="006377A6" w:rsidRDefault="00E723C6" w:rsidP="00BF4918">
            <w:pPr>
              <w:pStyle w:val="berschrift9"/>
              <w:outlineLvl w:val="8"/>
              <w:rPr>
                <w:del w:id="195" w:author="Thorsten Heinze" w:date="2020-06-15T22:51:00Z"/>
              </w:rPr>
            </w:pPr>
            <w:del w:id="196" w:author="Thorsten Heinze" w:date="2020-06-15T22:51:00Z">
              <w:r w:rsidRPr="002A7049" w:rsidDel="006377A6">
                <w:delText>To be filled with following information</w:delText>
              </w:r>
            </w:del>
            <w:del w:id="197" w:author="Thorsten Heinze" w:date="2020-06-15T20:08:00Z">
              <w:r w:rsidRPr="002A7049" w:rsidDel="00BF4918">
                <w:delText xml:space="preserve"> from 802.3</w:delText>
              </w:r>
            </w:del>
          </w:p>
        </w:tc>
      </w:tr>
      <w:tr w:rsidR="00E723C6" w:rsidRPr="00BE45C1" w:rsidDel="006377A6" w14:paraId="2CD33EA1" w14:textId="58FBB2FC" w:rsidTr="00467DFE">
        <w:trPr>
          <w:jc w:val="center"/>
          <w:del w:id="198" w:author="Thorsten Heinze" w:date="2020-06-15T22:51:00Z"/>
        </w:trPr>
        <w:tc>
          <w:tcPr>
            <w:tcW w:w="3402" w:type="dxa"/>
          </w:tcPr>
          <w:p w14:paraId="161342CB" w14:textId="77DADC3F" w:rsidR="00E723C6" w:rsidRPr="00BE45C1" w:rsidDel="006377A6" w:rsidRDefault="00E723C6" w:rsidP="00467DFE">
            <w:pPr>
              <w:rPr>
                <w:del w:id="199" w:author="Thorsten Heinze" w:date="2020-06-15T22:51:00Z"/>
                <w:rStyle w:val="Tabletext"/>
              </w:rPr>
            </w:pPr>
            <w:del w:id="200" w:author="Thorsten Heinze" w:date="2020-06-15T22:51:00Z">
              <w:r w:rsidRPr="00BE45C1" w:rsidDel="006377A6">
                <w:rPr>
                  <w:rStyle w:val="Tabletext"/>
                </w:rPr>
                <w:delText>ManufacturerProperties::manufacturerIdentifier</w:delText>
              </w:r>
            </w:del>
          </w:p>
        </w:tc>
        <w:tc>
          <w:tcPr>
            <w:tcW w:w="4819" w:type="dxa"/>
          </w:tcPr>
          <w:p w14:paraId="171CF9D2" w14:textId="6D29D73D" w:rsidR="001A63D8" w:rsidDel="006377A6" w:rsidRDefault="00E723C6" w:rsidP="001A63D8">
            <w:pPr>
              <w:rPr>
                <w:del w:id="201" w:author="Thorsten Heinze" w:date="2020-06-15T22:51:00Z"/>
                <w:rStyle w:val="Tabletext"/>
              </w:rPr>
            </w:pPr>
            <w:del w:id="202" w:author="Thorsten Heinze" w:date="2020-06-15T22:51:00Z">
              <w:r w:rsidRPr="00BE45C1" w:rsidDel="006377A6">
                <w:rPr>
                  <w:rStyle w:val="Tabletext"/>
                </w:rPr>
                <w:delText>Describes the IEEE Company identifier of the vendor.</w:delText>
              </w:r>
            </w:del>
          </w:p>
          <w:p w14:paraId="7BF62415" w14:textId="3B7D8247" w:rsidR="00E723C6" w:rsidRPr="00BE45C1" w:rsidDel="006377A6" w:rsidRDefault="00E723C6" w:rsidP="001A63D8">
            <w:pPr>
              <w:rPr>
                <w:del w:id="203" w:author="Thorsten Heinze" w:date="2020-06-15T22:51:00Z"/>
                <w:rStyle w:val="Tabletext"/>
              </w:rPr>
            </w:pPr>
            <w:del w:id="204" w:author="Thorsten Heinze" w:date="2020-06-15T22:51:00Z">
              <w:r w:rsidRPr="00B721CD" w:rsidDel="006377A6">
                <w:rPr>
                  <w:rStyle w:val="Tabletext"/>
                </w:rPr>
                <w:delText>Might be left blank, if the vendor has no IEEE Company identifier.</w:delText>
              </w:r>
            </w:del>
          </w:p>
        </w:tc>
      </w:tr>
      <w:tr w:rsidR="00E723C6" w:rsidRPr="00BE45C1" w:rsidDel="006377A6" w14:paraId="23653BA1" w14:textId="0FE917FB" w:rsidTr="00467DFE">
        <w:trPr>
          <w:jc w:val="center"/>
          <w:del w:id="205" w:author="Thorsten Heinze" w:date="2020-06-15T22:51:00Z"/>
        </w:trPr>
        <w:tc>
          <w:tcPr>
            <w:tcW w:w="3402" w:type="dxa"/>
          </w:tcPr>
          <w:p w14:paraId="3F1669D9" w14:textId="6098F531" w:rsidR="00E723C6" w:rsidRPr="00BE45C1" w:rsidDel="006377A6" w:rsidRDefault="00E723C6" w:rsidP="00467DFE">
            <w:pPr>
              <w:rPr>
                <w:del w:id="206" w:author="Thorsten Heinze" w:date="2020-06-15T22:51:00Z"/>
                <w:rStyle w:val="Tabletext"/>
              </w:rPr>
            </w:pPr>
            <w:del w:id="207" w:author="Thorsten Heinze" w:date="2020-06-15T22:51:00Z">
              <w:r w:rsidRPr="00BE45C1" w:rsidDel="006377A6">
                <w:rPr>
                  <w:rStyle w:val="Tabletext"/>
                </w:rPr>
                <w:delText>ManufacturerProperties::</w:delText>
              </w:r>
              <w:r w:rsidRPr="00597B84" w:rsidDel="006377A6">
                <w:rPr>
                  <w:rStyle w:val="Tabletext"/>
                </w:rPr>
                <w:delText>manufacturerName</w:delText>
              </w:r>
            </w:del>
          </w:p>
        </w:tc>
        <w:tc>
          <w:tcPr>
            <w:tcW w:w="4819" w:type="dxa"/>
          </w:tcPr>
          <w:p w14:paraId="5D13D45F" w14:textId="1376D9B5" w:rsidR="001A63D8" w:rsidDel="006377A6" w:rsidRDefault="00E723C6" w:rsidP="00467DFE">
            <w:pPr>
              <w:rPr>
                <w:del w:id="208" w:author="Thorsten Heinze" w:date="2020-06-15T22:51:00Z"/>
                <w:rStyle w:val="Tabletext"/>
              </w:rPr>
            </w:pPr>
            <w:del w:id="209" w:author="Thorsten Heinze" w:date="2020-06-15T22:51:00Z">
              <w:r w:rsidRPr="00BE45C1" w:rsidDel="006377A6">
                <w:rPr>
                  <w:rStyle w:val="Tabletext"/>
                </w:rPr>
                <w:delText>Vendor's</w:delText>
              </w:r>
              <w:r w:rsidR="001A63D8" w:rsidDel="006377A6">
                <w:rPr>
                  <w:rStyle w:val="Tabletext"/>
                </w:rPr>
                <w:delText xml:space="preserve"> name.</w:delText>
              </w:r>
            </w:del>
          </w:p>
          <w:p w14:paraId="59E78EFC" w14:textId="267FCD06" w:rsidR="00E723C6" w:rsidRPr="00BE45C1" w:rsidDel="006377A6" w:rsidRDefault="00E723C6" w:rsidP="00467DFE">
            <w:pPr>
              <w:rPr>
                <w:del w:id="210" w:author="Thorsten Heinze" w:date="2020-06-15T22:51:00Z"/>
                <w:rStyle w:val="Tabletext"/>
              </w:rPr>
            </w:pPr>
            <w:del w:id="211" w:author="Thorsten Heinze" w:date="2020-06-15T22:51:00Z">
              <w:r w:rsidDel="006377A6">
                <w:rPr>
                  <w:rStyle w:val="Tabletext"/>
                </w:rPr>
                <w:delText xml:space="preserve">Might be left blank, if </w:delText>
              </w:r>
              <w:r w:rsidRPr="00BE45C1" w:rsidDel="006377A6">
                <w:rPr>
                  <w:rStyle w:val="Tabletext"/>
                </w:rPr>
                <w:delText>manufacturerIdentifier</w:delText>
              </w:r>
              <w:r w:rsidDel="006377A6">
                <w:rPr>
                  <w:rStyle w:val="Tabletext"/>
                </w:rPr>
                <w:delText xml:space="preserve"> is filled.</w:delText>
              </w:r>
            </w:del>
          </w:p>
        </w:tc>
      </w:tr>
      <w:tr w:rsidR="00E723C6" w:rsidRPr="00BE45C1" w:rsidDel="006377A6" w14:paraId="00B00AEB" w14:textId="7B2DE675" w:rsidTr="00467DFE">
        <w:trPr>
          <w:jc w:val="center"/>
          <w:del w:id="212" w:author="Thorsten Heinze" w:date="2020-06-15T22:51:00Z"/>
        </w:trPr>
        <w:tc>
          <w:tcPr>
            <w:tcW w:w="3402" w:type="dxa"/>
          </w:tcPr>
          <w:p w14:paraId="7DAD6068" w14:textId="2F799905" w:rsidR="00E723C6" w:rsidRPr="00BE45C1" w:rsidDel="006377A6" w:rsidRDefault="00E723C6" w:rsidP="00467DFE">
            <w:pPr>
              <w:rPr>
                <w:del w:id="213" w:author="Thorsten Heinze" w:date="2020-06-15T22:51:00Z"/>
                <w:rStyle w:val="Tabletext"/>
              </w:rPr>
            </w:pPr>
            <w:del w:id="214" w:author="Thorsten Heinze" w:date="2020-06-15T22:51:00Z">
              <w:r w:rsidRPr="00BE45C1" w:rsidDel="006377A6">
                <w:rPr>
                  <w:rStyle w:val="Tabletext"/>
                </w:rPr>
                <w:delText>EquipmentType::partTypeIdentifier</w:delText>
              </w:r>
            </w:del>
          </w:p>
        </w:tc>
        <w:tc>
          <w:tcPr>
            <w:tcW w:w="4819" w:type="dxa"/>
          </w:tcPr>
          <w:p w14:paraId="7F587C93" w14:textId="2D88FBBA" w:rsidR="00E723C6" w:rsidRPr="00BE45C1" w:rsidDel="006377A6" w:rsidRDefault="00E723C6" w:rsidP="001A63D8">
            <w:pPr>
              <w:rPr>
                <w:del w:id="215" w:author="Thorsten Heinze" w:date="2020-06-15T22:51:00Z"/>
                <w:rStyle w:val="Tabletext"/>
              </w:rPr>
            </w:pPr>
            <w:del w:id="216" w:author="Thorsten Heinze" w:date="2020-06-15T22:51:00Z">
              <w:r w:rsidRPr="00BE45C1" w:rsidDel="006377A6">
                <w:rPr>
                  <w:rStyle w:val="Tabletext"/>
                </w:rPr>
                <w:delText xml:space="preserve">Uniquely identifies the </w:delText>
              </w:r>
              <w:r w:rsidR="001A63D8" w:rsidDel="006377A6">
                <w:rPr>
                  <w:rStyle w:val="Tabletext"/>
                </w:rPr>
                <w:delText>firmware i</w:delText>
              </w:r>
              <w:r w:rsidRPr="00BE45C1" w:rsidDel="006377A6">
                <w:rPr>
                  <w:rStyle w:val="Tabletext"/>
                </w:rPr>
                <w:delText>n the vendor's product lists</w:delText>
              </w:r>
              <w:r w:rsidDel="006377A6">
                <w:rPr>
                  <w:rStyle w:val="Tabletext"/>
                </w:rPr>
                <w:delText>.</w:delText>
              </w:r>
            </w:del>
          </w:p>
        </w:tc>
      </w:tr>
      <w:tr w:rsidR="00E723C6" w:rsidRPr="00BE45C1" w:rsidDel="006377A6" w14:paraId="4561D389" w14:textId="05551506" w:rsidTr="00467DFE">
        <w:trPr>
          <w:jc w:val="center"/>
          <w:del w:id="217" w:author="Thorsten Heinze" w:date="2020-06-15T22:51:00Z"/>
        </w:trPr>
        <w:tc>
          <w:tcPr>
            <w:tcW w:w="3402" w:type="dxa"/>
          </w:tcPr>
          <w:p w14:paraId="7C9F820E" w14:textId="31A5CB29" w:rsidR="00E723C6" w:rsidRPr="00BE45C1" w:rsidDel="006377A6" w:rsidRDefault="00E723C6" w:rsidP="00467DFE">
            <w:pPr>
              <w:rPr>
                <w:del w:id="218" w:author="Thorsten Heinze" w:date="2020-06-15T22:51:00Z"/>
                <w:rStyle w:val="Tabletext"/>
              </w:rPr>
            </w:pPr>
            <w:del w:id="219" w:author="Thorsten Heinze" w:date="2020-06-15T22:51:00Z">
              <w:r w:rsidRPr="00BE45C1" w:rsidDel="006377A6">
                <w:rPr>
                  <w:rStyle w:val="Tabletext"/>
                </w:rPr>
                <w:delText>EquipmentType::version</w:delText>
              </w:r>
            </w:del>
          </w:p>
        </w:tc>
        <w:tc>
          <w:tcPr>
            <w:tcW w:w="4819" w:type="dxa"/>
          </w:tcPr>
          <w:p w14:paraId="0E4D4522" w14:textId="6A95867B" w:rsidR="00E723C6" w:rsidRPr="00BE45C1" w:rsidDel="006377A6" w:rsidRDefault="00E723C6" w:rsidP="001A63D8">
            <w:pPr>
              <w:rPr>
                <w:del w:id="220" w:author="Thorsten Heinze" w:date="2020-06-15T22:51:00Z"/>
                <w:rStyle w:val="Tabletext"/>
              </w:rPr>
            </w:pPr>
            <w:del w:id="221" w:author="Thorsten Heinze" w:date="2020-06-15T22:51:00Z">
              <w:r w:rsidRPr="00BE45C1" w:rsidDel="006377A6">
                <w:rPr>
                  <w:rStyle w:val="Tabletext"/>
                </w:rPr>
                <w:delText xml:space="preserve">Identifies the revision number of the </w:delText>
              </w:r>
              <w:r w:rsidR="001A63D8" w:rsidDel="006377A6">
                <w:rPr>
                  <w:rStyle w:val="Tabletext"/>
                </w:rPr>
                <w:delText>firmware</w:delText>
              </w:r>
              <w:r w:rsidDel="006377A6">
                <w:rPr>
                  <w:rStyle w:val="Tabletext"/>
                </w:rPr>
                <w:delText>.</w:delText>
              </w:r>
            </w:del>
          </w:p>
        </w:tc>
      </w:tr>
    </w:tbl>
    <w:p w14:paraId="79B7C339" w14:textId="2C142FB8" w:rsidR="001A63D8" w:rsidDel="006377A6" w:rsidRDefault="001A63D8" w:rsidP="001A63D8">
      <w:pPr>
        <w:pStyle w:val="Text"/>
        <w:rPr>
          <w:del w:id="222" w:author="Thorsten Heinze" w:date="2020-06-15T22:51:00Z"/>
        </w:rPr>
      </w:pPr>
    </w:p>
    <w:p w14:paraId="19C95EC4" w14:textId="43077A32" w:rsidR="001A63D8" w:rsidDel="006377A6" w:rsidRDefault="001A63D8" w:rsidP="00537B94">
      <w:pPr>
        <w:pStyle w:val="Text"/>
        <w:rPr>
          <w:del w:id="223" w:author="Thorsten Heinze" w:date="2020-06-15T22:51:00Z"/>
        </w:rPr>
      </w:pPr>
      <w:del w:id="224" w:author="Thorsten Heinze" w:date="2020-06-15T22:51:00Z">
        <w:r w:rsidDel="006377A6">
          <w:delText xml:space="preserve">If the characteristics of the hardware component, which is represented by some ExpectedEquipment, depends not just on hardware and potentially firmware, but also on one or several licenses, additional instances of the ManufacturedThing class, which are representing the </w:delText>
        </w:r>
        <w:r w:rsidR="00537B94" w:rsidDel="006377A6">
          <w:delText xml:space="preserve">already unlocked licenses, </w:delText>
        </w:r>
        <w:r w:rsidDel="006377A6">
          <w:delText>shall be created and associated.</w:delText>
        </w:r>
      </w:del>
    </w:p>
    <w:p w14:paraId="5D453ED2" w14:textId="5D8A654F" w:rsidR="001A63D8" w:rsidDel="006377A6" w:rsidRDefault="001A63D8" w:rsidP="001A63D8">
      <w:pPr>
        <w:pStyle w:val="Text"/>
        <w:rPr>
          <w:del w:id="225" w:author="Thorsten Heinze" w:date="2020-06-15T22:51:00Z"/>
        </w:rPr>
      </w:pPr>
      <w:del w:id="226" w:author="Thorsten Heinze" w:date="2020-06-15T22:51:00Z">
        <w:r w:rsidDel="006377A6">
          <w:delText>This additional instance</w:delText>
        </w:r>
        <w:r w:rsidR="00537B94" w:rsidDel="006377A6">
          <w:delText>s</w:delText>
        </w:r>
        <w:r w:rsidDel="006377A6">
          <w:delText xml:space="preserve"> of the ManufacturedThing shall include </w:delText>
        </w:r>
        <w:r w:rsidRPr="0090723F" w:rsidDel="006377A6">
          <w:rPr>
            <w:u w:val="single"/>
          </w:rPr>
          <w:delText>at least</w:delText>
        </w:r>
        <w:r w:rsidDel="006377A6">
          <w:delText xml:space="preserve"> the following information:</w:delText>
        </w:r>
      </w:del>
    </w:p>
    <w:tbl>
      <w:tblPr>
        <w:tblStyle w:val="Tabellenraster"/>
        <w:tblW w:w="8221" w:type="dxa"/>
        <w:jc w:val="center"/>
        <w:tblLook w:val="04A0" w:firstRow="1" w:lastRow="0" w:firstColumn="1" w:lastColumn="0" w:noHBand="0" w:noVBand="1"/>
      </w:tblPr>
      <w:tblGrid>
        <w:gridCol w:w="3402"/>
        <w:gridCol w:w="4819"/>
      </w:tblGrid>
      <w:tr w:rsidR="001A63D8" w:rsidDel="006377A6" w14:paraId="2AAAF7A1" w14:textId="233CB46C" w:rsidTr="00467DFE">
        <w:trPr>
          <w:tblHeader/>
          <w:jc w:val="center"/>
          <w:del w:id="227" w:author="Thorsten Heinze" w:date="2020-06-15T22:51:00Z"/>
        </w:trPr>
        <w:tc>
          <w:tcPr>
            <w:tcW w:w="3402" w:type="dxa"/>
          </w:tcPr>
          <w:p w14:paraId="4487F247" w14:textId="199E5856" w:rsidR="001A63D8" w:rsidDel="006377A6" w:rsidRDefault="001A63D8" w:rsidP="00467DFE">
            <w:pPr>
              <w:pStyle w:val="berschrift9"/>
              <w:outlineLvl w:val="8"/>
              <w:rPr>
                <w:del w:id="228" w:author="Thorsten Heinze" w:date="2020-06-15T22:51:00Z"/>
              </w:rPr>
            </w:pPr>
            <w:del w:id="229" w:author="Thorsten Heinze" w:date="2020-06-15T22:51:00Z">
              <w:r w:rsidRPr="002A7049" w:rsidDel="006377A6">
                <w:delText>Attribute Name in Core IM</w:delText>
              </w:r>
            </w:del>
          </w:p>
        </w:tc>
        <w:tc>
          <w:tcPr>
            <w:tcW w:w="4819" w:type="dxa"/>
          </w:tcPr>
          <w:p w14:paraId="2E666E87" w14:textId="70024C79" w:rsidR="001A63D8" w:rsidDel="006377A6" w:rsidRDefault="001A63D8" w:rsidP="00BF4918">
            <w:pPr>
              <w:pStyle w:val="berschrift9"/>
              <w:outlineLvl w:val="8"/>
              <w:rPr>
                <w:del w:id="230" w:author="Thorsten Heinze" w:date="2020-06-15T22:51:00Z"/>
              </w:rPr>
            </w:pPr>
            <w:del w:id="231" w:author="Thorsten Heinze" w:date="2020-06-15T22:51:00Z">
              <w:r w:rsidRPr="002A7049" w:rsidDel="006377A6">
                <w:delText>To be filled with following information</w:delText>
              </w:r>
            </w:del>
            <w:del w:id="232" w:author="Thorsten Heinze" w:date="2020-06-15T20:08:00Z">
              <w:r w:rsidRPr="002A7049" w:rsidDel="00BF4918">
                <w:delText xml:space="preserve"> from 802.3</w:delText>
              </w:r>
            </w:del>
          </w:p>
        </w:tc>
      </w:tr>
      <w:tr w:rsidR="001A63D8" w:rsidRPr="00BE45C1" w:rsidDel="006377A6" w14:paraId="1D20E973" w14:textId="56D4EF6A" w:rsidTr="00467DFE">
        <w:trPr>
          <w:jc w:val="center"/>
          <w:del w:id="233" w:author="Thorsten Heinze" w:date="2020-06-15T22:51:00Z"/>
        </w:trPr>
        <w:tc>
          <w:tcPr>
            <w:tcW w:w="3402" w:type="dxa"/>
          </w:tcPr>
          <w:p w14:paraId="7BEA9302" w14:textId="643DA9EE" w:rsidR="001A63D8" w:rsidRPr="00BE45C1" w:rsidDel="006377A6" w:rsidRDefault="001A63D8" w:rsidP="00467DFE">
            <w:pPr>
              <w:rPr>
                <w:del w:id="234" w:author="Thorsten Heinze" w:date="2020-06-15T22:51:00Z"/>
                <w:rStyle w:val="Tabletext"/>
              </w:rPr>
            </w:pPr>
            <w:del w:id="235" w:author="Thorsten Heinze" w:date="2020-06-15T22:51:00Z">
              <w:r w:rsidRPr="00BE45C1" w:rsidDel="006377A6">
                <w:rPr>
                  <w:rStyle w:val="Tabletext"/>
                </w:rPr>
                <w:delText>ManufacturerProperties::manufacturerIdentifier</w:delText>
              </w:r>
            </w:del>
          </w:p>
        </w:tc>
        <w:tc>
          <w:tcPr>
            <w:tcW w:w="4819" w:type="dxa"/>
          </w:tcPr>
          <w:p w14:paraId="7116A46B" w14:textId="03CEFA7F" w:rsidR="001A63D8" w:rsidDel="006377A6" w:rsidRDefault="001A63D8" w:rsidP="00467DFE">
            <w:pPr>
              <w:rPr>
                <w:del w:id="236" w:author="Thorsten Heinze" w:date="2020-06-15T22:51:00Z"/>
                <w:rStyle w:val="Tabletext"/>
              </w:rPr>
            </w:pPr>
            <w:del w:id="237" w:author="Thorsten Heinze" w:date="2020-06-15T22:51:00Z">
              <w:r w:rsidRPr="00BE45C1" w:rsidDel="006377A6">
                <w:rPr>
                  <w:rStyle w:val="Tabletext"/>
                </w:rPr>
                <w:delText>Describes the IEEE Company identifier of the vendor.</w:delText>
              </w:r>
            </w:del>
          </w:p>
          <w:p w14:paraId="0CAE7DE8" w14:textId="7F395DEB" w:rsidR="001A63D8" w:rsidRPr="00BE45C1" w:rsidDel="006377A6" w:rsidRDefault="001A63D8" w:rsidP="00467DFE">
            <w:pPr>
              <w:rPr>
                <w:del w:id="238" w:author="Thorsten Heinze" w:date="2020-06-15T22:51:00Z"/>
                <w:rStyle w:val="Tabletext"/>
              </w:rPr>
            </w:pPr>
            <w:del w:id="239" w:author="Thorsten Heinze" w:date="2020-06-15T22:51:00Z">
              <w:r w:rsidRPr="00B721CD" w:rsidDel="006377A6">
                <w:rPr>
                  <w:rStyle w:val="Tabletext"/>
                </w:rPr>
                <w:delText>Might be left blank, if the vendor has no IEEE Company identifier.</w:delText>
              </w:r>
            </w:del>
          </w:p>
        </w:tc>
      </w:tr>
      <w:tr w:rsidR="001A63D8" w:rsidRPr="00BE45C1" w:rsidDel="006377A6" w14:paraId="4CBB71E2" w14:textId="0ABF02E2" w:rsidTr="00467DFE">
        <w:trPr>
          <w:jc w:val="center"/>
          <w:del w:id="240" w:author="Thorsten Heinze" w:date="2020-06-15T22:51:00Z"/>
        </w:trPr>
        <w:tc>
          <w:tcPr>
            <w:tcW w:w="3402" w:type="dxa"/>
          </w:tcPr>
          <w:p w14:paraId="12A8B526" w14:textId="373B2BD2" w:rsidR="001A63D8" w:rsidRPr="00BE45C1" w:rsidDel="006377A6" w:rsidRDefault="001A63D8" w:rsidP="00467DFE">
            <w:pPr>
              <w:rPr>
                <w:del w:id="241" w:author="Thorsten Heinze" w:date="2020-06-15T22:51:00Z"/>
                <w:rStyle w:val="Tabletext"/>
              </w:rPr>
            </w:pPr>
            <w:del w:id="242" w:author="Thorsten Heinze" w:date="2020-06-15T22:51:00Z">
              <w:r w:rsidRPr="00BE45C1" w:rsidDel="006377A6">
                <w:rPr>
                  <w:rStyle w:val="Tabletext"/>
                </w:rPr>
                <w:delText>ManufacturerProperties::</w:delText>
              </w:r>
              <w:r w:rsidRPr="00597B84" w:rsidDel="006377A6">
                <w:rPr>
                  <w:rStyle w:val="Tabletext"/>
                </w:rPr>
                <w:delText>manufacturerName</w:delText>
              </w:r>
            </w:del>
          </w:p>
        </w:tc>
        <w:tc>
          <w:tcPr>
            <w:tcW w:w="4819" w:type="dxa"/>
          </w:tcPr>
          <w:p w14:paraId="6D3A3A82" w14:textId="0CF992F0" w:rsidR="001A63D8" w:rsidDel="006377A6" w:rsidRDefault="001A63D8" w:rsidP="00467DFE">
            <w:pPr>
              <w:rPr>
                <w:del w:id="243" w:author="Thorsten Heinze" w:date="2020-06-15T22:51:00Z"/>
                <w:rStyle w:val="Tabletext"/>
              </w:rPr>
            </w:pPr>
            <w:del w:id="244" w:author="Thorsten Heinze" w:date="2020-06-15T22:51:00Z">
              <w:r w:rsidRPr="00BE45C1" w:rsidDel="006377A6">
                <w:rPr>
                  <w:rStyle w:val="Tabletext"/>
                </w:rPr>
                <w:delText>Vendor's</w:delText>
              </w:r>
              <w:r w:rsidDel="006377A6">
                <w:rPr>
                  <w:rStyle w:val="Tabletext"/>
                </w:rPr>
                <w:delText xml:space="preserve"> name.</w:delText>
              </w:r>
            </w:del>
          </w:p>
          <w:p w14:paraId="6DE386E8" w14:textId="47B1CAD4" w:rsidR="001A63D8" w:rsidRPr="00BE45C1" w:rsidDel="006377A6" w:rsidRDefault="001A63D8" w:rsidP="00467DFE">
            <w:pPr>
              <w:rPr>
                <w:del w:id="245" w:author="Thorsten Heinze" w:date="2020-06-15T22:51:00Z"/>
                <w:rStyle w:val="Tabletext"/>
              </w:rPr>
            </w:pPr>
            <w:del w:id="246" w:author="Thorsten Heinze" w:date="2020-06-15T22:51:00Z">
              <w:r w:rsidDel="006377A6">
                <w:rPr>
                  <w:rStyle w:val="Tabletext"/>
                </w:rPr>
                <w:delText xml:space="preserve">Might be left blank, if </w:delText>
              </w:r>
              <w:r w:rsidRPr="00BE45C1" w:rsidDel="006377A6">
                <w:rPr>
                  <w:rStyle w:val="Tabletext"/>
                </w:rPr>
                <w:delText>manufacturerIdentifier</w:delText>
              </w:r>
              <w:r w:rsidDel="006377A6">
                <w:rPr>
                  <w:rStyle w:val="Tabletext"/>
                </w:rPr>
                <w:delText xml:space="preserve"> is filled.</w:delText>
              </w:r>
            </w:del>
          </w:p>
        </w:tc>
      </w:tr>
      <w:tr w:rsidR="001A63D8" w:rsidRPr="00BE45C1" w:rsidDel="006377A6" w14:paraId="475F404A" w14:textId="0EBB5873" w:rsidTr="00467DFE">
        <w:trPr>
          <w:jc w:val="center"/>
          <w:del w:id="247" w:author="Thorsten Heinze" w:date="2020-06-15T22:51:00Z"/>
        </w:trPr>
        <w:tc>
          <w:tcPr>
            <w:tcW w:w="3402" w:type="dxa"/>
          </w:tcPr>
          <w:p w14:paraId="4E0CD1D4" w14:textId="554012DF" w:rsidR="001A63D8" w:rsidRPr="00BE45C1" w:rsidDel="006377A6" w:rsidRDefault="001A63D8" w:rsidP="00467DFE">
            <w:pPr>
              <w:rPr>
                <w:del w:id="248" w:author="Thorsten Heinze" w:date="2020-06-15T22:51:00Z"/>
                <w:rStyle w:val="Tabletext"/>
              </w:rPr>
            </w:pPr>
            <w:del w:id="249" w:author="Thorsten Heinze" w:date="2020-06-15T22:51:00Z">
              <w:r w:rsidRPr="00BE45C1" w:rsidDel="006377A6">
                <w:rPr>
                  <w:rStyle w:val="Tabletext"/>
                </w:rPr>
                <w:delText>EquipmentType::partTypeIdentifier</w:delText>
              </w:r>
            </w:del>
          </w:p>
        </w:tc>
        <w:tc>
          <w:tcPr>
            <w:tcW w:w="4819" w:type="dxa"/>
          </w:tcPr>
          <w:p w14:paraId="5CDA8CFA" w14:textId="3BD252B2" w:rsidR="001A63D8" w:rsidRPr="00BE45C1" w:rsidDel="006377A6" w:rsidRDefault="001A63D8" w:rsidP="00537B94">
            <w:pPr>
              <w:rPr>
                <w:del w:id="250" w:author="Thorsten Heinze" w:date="2020-06-15T22:51:00Z"/>
                <w:rStyle w:val="Tabletext"/>
              </w:rPr>
            </w:pPr>
            <w:del w:id="251" w:author="Thorsten Heinze" w:date="2020-06-15T22:51:00Z">
              <w:r w:rsidRPr="00BE45C1" w:rsidDel="006377A6">
                <w:rPr>
                  <w:rStyle w:val="Tabletext"/>
                </w:rPr>
                <w:delText xml:space="preserve">Uniquely identifies the </w:delText>
              </w:r>
              <w:r w:rsidR="00537B94" w:rsidDel="006377A6">
                <w:rPr>
                  <w:rStyle w:val="Tabletext"/>
                </w:rPr>
                <w:delText>license</w:delText>
              </w:r>
              <w:r w:rsidDel="006377A6">
                <w:rPr>
                  <w:rStyle w:val="Tabletext"/>
                </w:rPr>
                <w:delText xml:space="preserve"> i</w:delText>
              </w:r>
              <w:r w:rsidRPr="00BE45C1" w:rsidDel="006377A6">
                <w:rPr>
                  <w:rStyle w:val="Tabletext"/>
                </w:rPr>
                <w:delText>n the vendor's product lists</w:delText>
              </w:r>
              <w:r w:rsidDel="006377A6">
                <w:rPr>
                  <w:rStyle w:val="Tabletext"/>
                </w:rPr>
                <w:delText>.</w:delText>
              </w:r>
            </w:del>
          </w:p>
        </w:tc>
      </w:tr>
    </w:tbl>
    <w:p w14:paraId="3C9A0E65" w14:textId="77777777" w:rsidR="00031A10" w:rsidRDefault="00031A10" w:rsidP="00E03623">
      <w:pPr>
        <w:pStyle w:val="berschrift8"/>
      </w:pPr>
      <w:r>
        <w:t>ExpectedEquipment</w:t>
      </w:r>
    </w:p>
    <w:p w14:paraId="206BCF91" w14:textId="18777533" w:rsidR="00525FDC" w:rsidRDefault="00031A10" w:rsidP="005F1836">
      <w:pPr>
        <w:pStyle w:val="Text"/>
      </w:pPr>
      <w:r>
        <w:t xml:space="preserve">If the ExpectedEquipment object has been automatically instantiated by the device, </w:t>
      </w:r>
      <w:r w:rsidR="0097166E" w:rsidRPr="0090723F">
        <w:rPr>
          <w:u w:val="single"/>
        </w:rPr>
        <w:t>exactly</w:t>
      </w:r>
      <w:r w:rsidR="0097166E">
        <w:t xml:space="preserve"> </w:t>
      </w:r>
      <w:r>
        <w:t>the following</w:t>
      </w:r>
      <w:r w:rsidR="00D45DCC">
        <w:t xml:space="preserve"> </w:t>
      </w:r>
      <w:r>
        <w:t>information shall be copied from the ActualEquipment object</w:t>
      </w:r>
      <w:del w:id="252" w:author="Thorsten Heinze" w:date="2020-06-16T19:38:00Z">
        <w:r w:rsidR="00537B94" w:rsidDel="007839F7">
          <w:delText xml:space="preserve"> potentially multiple times, if firmware and licenses are relevant</w:delText>
        </w:r>
      </w:del>
      <w:r>
        <w:t>:</w:t>
      </w:r>
    </w:p>
    <w:tbl>
      <w:tblPr>
        <w:tblStyle w:val="Tabellenraster"/>
        <w:tblW w:w="4252" w:type="dxa"/>
        <w:jc w:val="center"/>
        <w:tblLook w:val="04A0" w:firstRow="1" w:lastRow="0" w:firstColumn="1" w:lastColumn="0" w:noHBand="0" w:noVBand="1"/>
      </w:tblPr>
      <w:tblGrid>
        <w:gridCol w:w="4252"/>
      </w:tblGrid>
      <w:tr w:rsidR="00DA2DD2" w14:paraId="239C0B53" w14:textId="77777777" w:rsidTr="00F02683">
        <w:trPr>
          <w:tblHeader/>
          <w:jc w:val="center"/>
        </w:trPr>
        <w:tc>
          <w:tcPr>
            <w:tcW w:w="4252" w:type="dxa"/>
          </w:tcPr>
          <w:p w14:paraId="5C191993" w14:textId="77777777" w:rsidR="00DA2DD2" w:rsidRDefault="00DA2DD2" w:rsidP="00E03623">
            <w:pPr>
              <w:pStyle w:val="berschrift9"/>
              <w:outlineLvl w:val="8"/>
            </w:pPr>
            <w:r w:rsidRPr="002A7049">
              <w:t>Attribute Name in Core IM</w:t>
            </w:r>
          </w:p>
        </w:tc>
      </w:tr>
      <w:tr w:rsidR="00DA2DD2" w:rsidRPr="00BE45C1" w14:paraId="110708C1" w14:textId="77777777" w:rsidTr="00F02683">
        <w:trPr>
          <w:jc w:val="center"/>
        </w:trPr>
        <w:tc>
          <w:tcPr>
            <w:tcW w:w="4252" w:type="dxa"/>
          </w:tcPr>
          <w:p w14:paraId="346B3AFB" w14:textId="77777777" w:rsidR="00DA2DD2" w:rsidRPr="00BE45C1" w:rsidRDefault="00DA2DD2" w:rsidP="00BE45C1">
            <w:pPr>
              <w:rPr>
                <w:rStyle w:val="Tabletext"/>
              </w:rPr>
            </w:pPr>
            <w:proofErr w:type="spellStart"/>
            <w:r w:rsidRPr="00BE45C1">
              <w:rPr>
                <w:rStyle w:val="Tabletext"/>
              </w:rPr>
              <w:t>ManufacturerProperties</w:t>
            </w:r>
            <w:proofErr w:type="spellEnd"/>
            <w:r w:rsidRPr="00BE45C1">
              <w:rPr>
                <w:rStyle w:val="Tabletext"/>
              </w:rPr>
              <w:t>::</w:t>
            </w:r>
            <w:proofErr w:type="spellStart"/>
            <w:r w:rsidRPr="00BE45C1">
              <w:rPr>
                <w:rStyle w:val="Tabletext"/>
              </w:rPr>
              <w:t>manufacturerIdentifier</w:t>
            </w:r>
            <w:proofErr w:type="spellEnd"/>
          </w:p>
        </w:tc>
      </w:tr>
      <w:tr w:rsidR="00DA2DD2" w:rsidRPr="00BE45C1" w14:paraId="74A0D9E6" w14:textId="77777777" w:rsidTr="00DA2DD2">
        <w:trPr>
          <w:jc w:val="center"/>
        </w:trPr>
        <w:tc>
          <w:tcPr>
            <w:tcW w:w="4252" w:type="dxa"/>
          </w:tcPr>
          <w:p w14:paraId="659DDFD5" w14:textId="3E94B730" w:rsidR="00DA2DD2" w:rsidRPr="00BE45C1" w:rsidRDefault="00DA2DD2" w:rsidP="00BE45C1">
            <w:pPr>
              <w:rPr>
                <w:rStyle w:val="Tabletext"/>
              </w:rPr>
            </w:pPr>
            <w:proofErr w:type="spellStart"/>
            <w:r w:rsidRPr="00BE45C1">
              <w:rPr>
                <w:rStyle w:val="Tabletext"/>
              </w:rPr>
              <w:t>ManufacturerProperties</w:t>
            </w:r>
            <w:proofErr w:type="spellEnd"/>
            <w:r w:rsidRPr="00BE45C1">
              <w:rPr>
                <w:rStyle w:val="Tabletext"/>
              </w:rPr>
              <w:t>::</w:t>
            </w:r>
            <w:proofErr w:type="spellStart"/>
            <w:r w:rsidRPr="00597B84">
              <w:rPr>
                <w:rStyle w:val="Tabletext"/>
              </w:rPr>
              <w:t>manufacturerName</w:t>
            </w:r>
            <w:proofErr w:type="spellEnd"/>
          </w:p>
        </w:tc>
      </w:tr>
      <w:tr w:rsidR="00DA2DD2" w:rsidRPr="00BE45C1" w14:paraId="663A30A6" w14:textId="77777777" w:rsidTr="00F02683">
        <w:trPr>
          <w:jc w:val="center"/>
        </w:trPr>
        <w:tc>
          <w:tcPr>
            <w:tcW w:w="4252" w:type="dxa"/>
          </w:tcPr>
          <w:p w14:paraId="55E782A5" w14:textId="77777777" w:rsidR="00DA2DD2" w:rsidRPr="00BE45C1" w:rsidRDefault="00DA2DD2" w:rsidP="00BE45C1">
            <w:pPr>
              <w:rPr>
                <w:rStyle w:val="Tabletext"/>
              </w:rPr>
            </w:pPr>
            <w:proofErr w:type="spellStart"/>
            <w:r w:rsidRPr="00BE45C1">
              <w:rPr>
                <w:rStyle w:val="Tabletext"/>
              </w:rPr>
              <w:t>EquipmentType</w:t>
            </w:r>
            <w:proofErr w:type="spellEnd"/>
            <w:r w:rsidRPr="00BE45C1">
              <w:rPr>
                <w:rStyle w:val="Tabletext"/>
              </w:rPr>
              <w:t>::</w:t>
            </w:r>
            <w:proofErr w:type="spellStart"/>
            <w:r w:rsidRPr="00BE45C1">
              <w:rPr>
                <w:rStyle w:val="Tabletext"/>
              </w:rPr>
              <w:t>partTypeIdentifier</w:t>
            </w:r>
            <w:proofErr w:type="spellEnd"/>
          </w:p>
        </w:tc>
      </w:tr>
      <w:tr w:rsidR="00DA2DD2" w:rsidRPr="00BE45C1" w14:paraId="418C1FF9" w14:textId="77777777" w:rsidTr="00F02683">
        <w:trPr>
          <w:jc w:val="center"/>
        </w:trPr>
        <w:tc>
          <w:tcPr>
            <w:tcW w:w="4252" w:type="dxa"/>
          </w:tcPr>
          <w:p w14:paraId="61692C2A" w14:textId="77777777" w:rsidR="00DA2DD2" w:rsidRPr="00BE45C1" w:rsidRDefault="00DA2DD2" w:rsidP="00BE45C1">
            <w:pPr>
              <w:rPr>
                <w:rStyle w:val="Tabletext"/>
              </w:rPr>
            </w:pPr>
            <w:proofErr w:type="spellStart"/>
            <w:r w:rsidRPr="00BE45C1">
              <w:rPr>
                <w:rStyle w:val="Tabletext"/>
              </w:rPr>
              <w:t>EquipmentType</w:t>
            </w:r>
            <w:proofErr w:type="spellEnd"/>
            <w:r w:rsidRPr="00BE45C1">
              <w:rPr>
                <w:rStyle w:val="Tabletext"/>
              </w:rPr>
              <w:t>::version</w:t>
            </w:r>
          </w:p>
        </w:tc>
      </w:tr>
    </w:tbl>
    <w:p w14:paraId="67E5243B" w14:textId="77777777" w:rsidR="003D7476" w:rsidRDefault="003D7476" w:rsidP="005F1836">
      <w:pPr>
        <w:pStyle w:val="Text"/>
      </w:pPr>
    </w:p>
    <w:p w14:paraId="5679B9ED" w14:textId="10C0AA02" w:rsidR="00D45DCC" w:rsidRDefault="00D45DCC" w:rsidP="005F1836">
      <w:pPr>
        <w:pStyle w:val="Text"/>
      </w:pPr>
      <w:r>
        <w:t>If an ExpectedEquipment object is instantiated via the management interface, it is up to the operator to decide about which fields to be filled.</w:t>
      </w:r>
    </w:p>
    <w:p w14:paraId="10F7F051" w14:textId="2B174049" w:rsidR="00D45DCC" w:rsidRDefault="00D45DCC" w:rsidP="005F1836">
      <w:pPr>
        <w:pStyle w:val="Text"/>
      </w:pPr>
      <w:r>
        <w:t xml:space="preserve">It is strongly </w:t>
      </w:r>
      <w:r w:rsidRPr="0090723F">
        <w:rPr>
          <w:u w:val="single"/>
        </w:rPr>
        <w:t>recommended</w:t>
      </w:r>
      <w:r>
        <w:t xml:space="preserve"> to define at least the following </w:t>
      </w:r>
      <w:r w:rsidR="00405FCB">
        <w:t xml:space="preserve">minimum set of </w:t>
      </w:r>
      <w:r>
        <w:t>information:</w:t>
      </w:r>
    </w:p>
    <w:tbl>
      <w:tblPr>
        <w:tblStyle w:val="Tabellenraster"/>
        <w:tblW w:w="4252" w:type="dxa"/>
        <w:jc w:val="center"/>
        <w:tblLook w:val="04A0" w:firstRow="1" w:lastRow="0" w:firstColumn="1" w:lastColumn="0" w:noHBand="0" w:noVBand="1"/>
      </w:tblPr>
      <w:tblGrid>
        <w:gridCol w:w="4252"/>
      </w:tblGrid>
      <w:tr w:rsidR="00DA2DD2" w:rsidRPr="001E59BF" w14:paraId="0BB43185" w14:textId="77777777" w:rsidTr="00F02683">
        <w:trPr>
          <w:tblHeader/>
          <w:jc w:val="center"/>
        </w:trPr>
        <w:tc>
          <w:tcPr>
            <w:tcW w:w="4252" w:type="dxa"/>
          </w:tcPr>
          <w:p w14:paraId="227884FE" w14:textId="77777777" w:rsidR="00DA2DD2" w:rsidRPr="001E59BF" w:rsidRDefault="00DA2DD2" w:rsidP="00E03623">
            <w:pPr>
              <w:pStyle w:val="berschrift9"/>
              <w:outlineLvl w:val="8"/>
            </w:pPr>
            <w:r w:rsidRPr="001E59BF">
              <w:t>Attribute Name in Core IM</w:t>
            </w:r>
          </w:p>
        </w:tc>
      </w:tr>
      <w:tr w:rsidR="00DA2DD2" w:rsidRPr="00BE45C1" w14:paraId="6A707607" w14:textId="77777777" w:rsidTr="00F02683">
        <w:trPr>
          <w:jc w:val="center"/>
        </w:trPr>
        <w:tc>
          <w:tcPr>
            <w:tcW w:w="4252" w:type="dxa"/>
          </w:tcPr>
          <w:p w14:paraId="1ADC77DC" w14:textId="77777777" w:rsidR="00DA2DD2" w:rsidRPr="00BE45C1" w:rsidRDefault="00DA2DD2" w:rsidP="00BE45C1">
            <w:pPr>
              <w:rPr>
                <w:rStyle w:val="Tabletext"/>
              </w:rPr>
            </w:pPr>
            <w:proofErr w:type="spellStart"/>
            <w:r w:rsidRPr="00BE45C1">
              <w:rPr>
                <w:rStyle w:val="Tabletext"/>
              </w:rPr>
              <w:t>ManufacturerProperties</w:t>
            </w:r>
            <w:proofErr w:type="spellEnd"/>
            <w:r w:rsidRPr="00BE45C1">
              <w:rPr>
                <w:rStyle w:val="Tabletext"/>
              </w:rPr>
              <w:t>::</w:t>
            </w:r>
            <w:proofErr w:type="spellStart"/>
            <w:r w:rsidRPr="00BE45C1">
              <w:rPr>
                <w:rStyle w:val="Tabletext"/>
              </w:rPr>
              <w:t>manufacturerIdentifier</w:t>
            </w:r>
            <w:proofErr w:type="spellEnd"/>
          </w:p>
        </w:tc>
      </w:tr>
      <w:tr w:rsidR="00DA2DD2" w:rsidRPr="00BE45C1" w14:paraId="7C2CBF2C" w14:textId="77777777" w:rsidTr="00DA2DD2">
        <w:trPr>
          <w:jc w:val="center"/>
        </w:trPr>
        <w:tc>
          <w:tcPr>
            <w:tcW w:w="4252" w:type="dxa"/>
          </w:tcPr>
          <w:p w14:paraId="63F9AB47" w14:textId="5BAEE8E7" w:rsidR="00DA2DD2" w:rsidRPr="00BE45C1" w:rsidRDefault="00DA2DD2" w:rsidP="00BE45C1">
            <w:pPr>
              <w:rPr>
                <w:rStyle w:val="Tabletext"/>
              </w:rPr>
            </w:pPr>
            <w:proofErr w:type="spellStart"/>
            <w:r w:rsidRPr="00BE45C1">
              <w:rPr>
                <w:rStyle w:val="Tabletext"/>
              </w:rPr>
              <w:t>ManufacturerProperties</w:t>
            </w:r>
            <w:proofErr w:type="spellEnd"/>
            <w:r w:rsidRPr="00BE45C1">
              <w:rPr>
                <w:rStyle w:val="Tabletext"/>
              </w:rPr>
              <w:t>::</w:t>
            </w:r>
            <w:proofErr w:type="spellStart"/>
            <w:r w:rsidRPr="00597B84">
              <w:rPr>
                <w:rStyle w:val="Tabletext"/>
              </w:rPr>
              <w:t>manufacturerName</w:t>
            </w:r>
            <w:proofErr w:type="spellEnd"/>
          </w:p>
        </w:tc>
      </w:tr>
      <w:tr w:rsidR="00DA2DD2" w:rsidRPr="00BE45C1" w14:paraId="2E1B3A9E" w14:textId="77777777" w:rsidTr="00F02683">
        <w:trPr>
          <w:jc w:val="center"/>
        </w:trPr>
        <w:tc>
          <w:tcPr>
            <w:tcW w:w="4252" w:type="dxa"/>
          </w:tcPr>
          <w:p w14:paraId="776CE619" w14:textId="77777777" w:rsidR="00DA2DD2" w:rsidRPr="00BE45C1" w:rsidRDefault="00DA2DD2" w:rsidP="00BE45C1">
            <w:pPr>
              <w:rPr>
                <w:rStyle w:val="Tabletext"/>
              </w:rPr>
            </w:pPr>
            <w:proofErr w:type="spellStart"/>
            <w:r w:rsidRPr="00BE45C1">
              <w:rPr>
                <w:rStyle w:val="Tabletext"/>
              </w:rPr>
              <w:t>EquipmentType</w:t>
            </w:r>
            <w:proofErr w:type="spellEnd"/>
            <w:r w:rsidRPr="00BE45C1">
              <w:rPr>
                <w:rStyle w:val="Tabletext"/>
              </w:rPr>
              <w:t>::</w:t>
            </w:r>
            <w:proofErr w:type="spellStart"/>
            <w:r w:rsidRPr="00BE45C1">
              <w:rPr>
                <w:rStyle w:val="Tabletext"/>
              </w:rPr>
              <w:t>partTypeIdentifier</w:t>
            </w:r>
            <w:proofErr w:type="spellEnd"/>
          </w:p>
        </w:tc>
      </w:tr>
    </w:tbl>
    <w:p w14:paraId="4A4FC777" w14:textId="3C75226D" w:rsidR="0003158B" w:rsidRDefault="0003158B" w:rsidP="00E03623">
      <w:pPr>
        <w:pStyle w:val="berschrift8"/>
        <w:rPr>
          <w:ins w:id="253" w:author="Thorsten Heinze" w:date="2020-06-22T18:00:00Z"/>
        </w:rPr>
      </w:pPr>
      <w:ins w:id="254" w:author="Thorsten Heinze" w:date="2020-06-22T17:48:00Z">
        <w:r>
          <w:t>Connector</w:t>
        </w:r>
      </w:ins>
    </w:p>
    <w:p w14:paraId="71A40588" w14:textId="24CDE9DE" w:rsidR="0003158B" w:rsidRDefault="0003158B" w:rsidP="0003158B">
      <w:pPr>
        <w:pStyle w:val="Text"/>
        <w:rPr>
          <w:ins w:id="255" w:author="Thorsten Heinze" w:date="2020-06-22T17:52:00Z"/>
        </w:rPr>
      </w:pPr>
      <w:ins w:id="256" w:author="Thorsten Heinze" w:date="2020-06-22T17:48:00Z">
        <w:r>
          <w:t>The String (</w:t>
        </w:r>
      </w:ins>
      <w:ins w:id="257" w:author="Thorsten Heinze" w:date="2020-06-22T17:49:00Z">
        <w:r>
          <w:t xml:space="preserve">usually sequence </w:t>
        </w:r>
      </w:ins>
      <w:ins w:id="258" w:author="Thorsten Heinze" w:date="2020-06-22T17:48:00Z">
        <w:r>
          <w:t>number or String</w:t>
        </w:r>
      </w:ins>
      <w:ins w:id="259" w:author="Thorsten Heinze" w:date="2020-06-22T17:49:00Z">
        <w:r>
          <w:t xml:space="preserve"> like rack/slot/port)</w:t>
        </w:r>
      </w:ins>
      <w:ins w:id="260" w:author="Thorsten Heinze" w:date="2020-06-22T17:48:00Z">
        <w:r>
          <w:t xml:space="preserve">, which is identifying the physical port (e.g. RJ45 connector, SFP cage, IF port) at the outside of the device, shall be presented in the label attribute, which is inherited by the </w:t>
        </w:r>
      </w:ins>
      <w:ins w:id="261" w:author="Thorsten Heinze" w:date="2020-06-22T17:50:00Z">
        <w:r w:rsidR="009971B4">
          <w:t>Connector</w:t>
        </w:r>
      </w:ins>
      <w:ins w:id="262" w:author="Thorsten Heinze" w:date="2020-06-22T17:48:00Z">
        <w:r>
          <w:t xml:space="preserve"> class from the </w:t>
        </w:r>
      </w:ins>
      <w:proofErr w:type="spellStart"/>
      <w:ins w:id="263" w:author="Thorsten Heinze" w:date="2020-06-22T17:50:00Z">
        <w:r w:rsidR="009971B4">
          <w:t>Local</w:t>
        </w:r>
      </w:ins>
      <w:ins w:id="264" w:author="Thorsten Heinze" w:date="2020-06-22T17:48:00Z">
        <w:r>
          <w:t>Class</w:t>
        </w:r>
        <w:proofErr w:type="spellEnd"/>
        <w:r>
          <w:t>.</w:t>
        </w:r>
      </w:ins>
    </w:p>
    <w:p w14:paraId="0A91B34E" w14:textId="352CF10C" w:rsidR="009971B4" w:rsidRPr="0003158B" w:rsidRDefault="009971B4" w:rsidP="0003158B">
      <w:pPr>
        <w:pStyle w:val="Text"/>
        <w:rPr>
          <w:ins w:id="265" w:author="Thorsten Heinze" w:date="2020-06-22T17:48:00Z"/>
          <w:lang w:eastAsia="de-DE"/>
        </w:rPr>
      </w:pPr>
      <w:ins w:id="266" w:author="Thorsten Heinze" w:date="2020-06-22T17:52:00Z">
        <w:r>
          <w:t xml:space="preserve">The attributes of the associated </w:t>
        </w:r>
      </w:ins>
      <w:proofErr w:type="spellStart"/>
      <w:ins w:id="267" w:author="Thorsten Heinze" w:date="2020-06-22T17:54:00Z">
        <w:r w:rsidRPr="009971B4">
          <w:t>ManufacturedThing</w:t>
        </w:r>
        <w:proofErr w:type="spellEnd"/>
        <w:r w:rsidRPr="009971B4">
          <w:t xml:space="preserve"> class</w:t>
        </w:r>
        <w:r>
          <w:t xml:space="preserve"> need not to be filled.</w:t>
        </w:r>
      </w:ins>
    </w:p>
    <w:p w14:paraId="5911EE4F" w14:textId="1FF0287D" w:rsidR="00293EF5" w:rsidRPr="0003357B" w:rsidRDefault="00293EF5" w:rsidP="0003357B">
      <w:pPr>
        <w:pStyle w:val="berschrift8"/>
        <w:rPr>
          <w:ins w:id="268" w:author="Thorsten Heinze" w:date="2020-06-22T18:02:00Z"/>
        </w:rPr>
      </w:pPr>
      <w:r w:rsidRPr="0003357B">
        <w:lastRenderedPageBreak/>
        <w:t>Capability</w:t>
      </w:r>
    </w:p>
    <w:p w14:paraId="72A47586" w14:textId="3F7C753E" w:rsidR="0003357B" w:rsidRDefault="0003357B" w:rsidP="0003357B">
      <w:pPr>
        <w:pStyle w:val="Text"/>
        <w:rPr>
          <w:ins w:id="269" w:author="Thorsten Heinze" w:date="2020-06-22T18:08:00Z"/>
          <w:lang w:eastAsia="de-DE"/>
        </w:rPr>
      </w:pPr>
      <w:ins w:id="270" w:author="Thorsten Heinze" w:date="2020-06-22T18:05:00Z">
        <w:r>
          <w:t xml:space="preserve">For being able to automatically instantiate </w:t>
        </w:r>
        <w:proofErr w:type="spellStart"/>
        <w:r>
          <w:t>LogicalTerminationPoints</w:t>
        </w:r>
        <w:proofErr w:type="spellEnd"/>
        <w:r>
          <w:t xml:space="preserve"> including their technology specifically augmented LayerProtocol object</w:t>
        </w:r>
        <w:r>
          <w:rPr>
            <w:lang w:eastAsia="de-DE"/>
          </w:rPr>
          <w:t xml:space="preserve">s, </w:t>
        </w:r>
      </w:ins>
      <w:ins w:id="271" w:author="Thorsten Heinze" w:date="2020-06-22T18:02:00Z">
        <w:r>
          <w:rPr>
            <w:lang w:eastAsia="de-DE"/>
          </w:rPr>
          <w:t xml:space="preserve">Capability information according to the </w:t>
        </w:r>
      </w:ins>
      <w:ins w:id="272" w:author="Thorsten Heinze" w:date="2020-06-22T18:06:00Z">
        <w:r>
          <w:rPr>
            <w:lang w:eastAsia="de-DE"/>
          </w:rPr>
          <w:t xml:space="preserve">respective </w:t>
        </w:r>
      </w:ins>
      <w:ins w:id="273" w:author="Thorsten Heinze" w:date="2020-06-22T18:02:00Z">
        <w:r>
          <w:rPr>
            <w:lang w:eastAsia="de-DE"/>
          </w:rPr>
          <w:t xml:space="preserve">technology specific interface definitions have to be stored on the device for </w:t>
        </w:r>
      </w:ins>
      <w:ins w:id="274" w:author="Thorsten Heinze" w:date="2020-06-22T18:04:00Z">
        <w:r>
          <w:rPr>
            <w:lang w:eastAsia="de-DE"/>
          </w:rPr>
          <w:t xml:space="preserve">those </w:t>
        </w:r>
      </w:ins>
      <w:ins w:id="275" w:author="Thorsten Heinze" w:date="2020-06-22T18:02:00Z">
        <w:r>
          <w:rPr>
            <w:lang w:eastAsia="de-DE"/>
          </w:rPr>
          <w:t xml:space="preserve">components, which were </w:t>
        </w:r>
      </w:ins>
      <w:ins w:id="276" w:author="Thorsten Heinze" w:date="2020-06-22T18:07:00Z">
        <w:r>
          <w:rPr>
            <w:lang w:eastAsia="de-DE"/>
          </w:rPr>
          <w:t xml:space="preserve">provided by </w:t>
        </w:r>
      </w:ins>
      <w:ins w:id="277" w:author="Thorsten Heinze" w:date="2020-06-22T18:02:00Z">
        <w:r>
          <w:rPr>
            <w:lang w:eastAsia="de-DE"/>
          </w:rPr>
          <w:t xml:space="preserve">the vendor during </w:t>
        </w:r>
      </w:ins>
      <w:ins w:id="278" w:author="Thorsten Heinze" w:date="2020-06-22T18:07:00Z">
        <w:r>
          <w:rPr>
            <w:lang w:eastAsia="de-DE"/>
          </w:rPr>
          <w:t xml:space="preserve">release </w:t>
        </w:r>
      </w:ins>
      <w:ins w:id="279" w:author="Thorsten Heinze" w:date="2020-06-22T18:04:00Z">
        <w:r>
          <w:rPr>
            <w:lang w:eastAsia="de-DE"/>
          </w:rPr>
          <w:t>of the management interface.</w:t>
        </w:r>
      </w:ins>
    </w:p>
    <w:p w14:paraId="7EFBE926" w14:textId="64D09055" w:rsidR="0003357B" w:rsidRPr="0003357B" w:rsidDel="0003357B" w:rsidRDefault="0003357B" w:rsidP="0003357B">
      <w:pPr>
        <w:pStyle w:val="Text"/>
        <w:rPr>
          <w:del w:id="280" w:author="Thorsten Heinze" w:date="2020-06-22T18:08:00Z"/>
          <w:lang w:eastAsia="de-DE"/>
        </w:rPr>
      </w:pPr>
    </w:p>
    <w:p w14:paraId="61BC5AC3" w14:textId="268A6473" w:rsidR="001A2CED" w:rsidRPr="001A2CED" w:rsidDel="0003357B" w:rsidRDefault="001A2CED" w:rsidP="0003357B">
      <w:pPr>
        <w:pStyle w:val="FormatvorlageBeschriftung"/>
        <w:jc w:val="left"/>
        <w:rPr>
          <w:del w:id="281" w:author="Thorsten Heinze" w:date="2020-06-22T18:08:00Z"/>
          <w:lang w:eastAsia="de-DE"/>
        </w:rPr>
      </w:pPr>
      <w:del w:id="282" w:author="Thorsten Heinze" w:date="2020-06-22T18:08:00Z">
        <w:r w:rsidDel="0003357B">
          <w:rPr>
            <w:b w:val="0"/>
            <w:bCs w:val="0"/>
            <w:noProof/>
            <w:lang w:val="de-DE" w:eastAsia="de-DE"/>
          </w:rPr>
          <w:drawing>
            <wp:anchor distT="0" distB="0" distL="114300" distR="114300" simplePos="0" relativeHeight="251664384" behindDoc="0" locked="0" layoutInCell="1" allowOverlap="1" wp14:anchorId="405A7D9B" wp14:editId="611A555C">
              <wp:simplePos x="1192530" y="1513840"/>
              <wp:positionH relativeFrom="column">
                <wp:posOffset>1193993</wp:posOffset>
              </wp:positionH>
              <wp:positionV relativeFrom="paragraph">
                <wp:align>top</wp:align>
              </wp:positionV>
              <wp:extent cx="5179695" cy="2216150"/>
              <wp:effectExtent l="0" t="0" r="1905"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79695" cy="2216150"/>
                      </a:xfrm>
                      <a:prstGeom prst="rect">
                        <a:avLst/>
                      </a:prstGeom>
                    </pic:spPr>
                  </pic:pic>
                </a:graphicData>
              </a:graphic>
            </wp:anchor>
          </w:drawing>
        </w:r>
      </w:del>
    </w:p>
    <w:p w14:paraId="5B4E0A71" w14:textId="12672779" w:rsidR="00293EF5" w:rsidDel="0003357B" w:rsidRDefault="00BE45C1" w:rsidP="00BE45C1">
      <w:pPr>
        <w:pStyle w:val="Text"/>
        <w:rPr>
          <w:del w:id="283" w:author="Thorsten Heinze" w:date="2020-06-22T18:08:00Z"/>
        </w:rPr>
      </w:pPr>
      <w:del w:id="284" w:author="Thorsten Heinze" w:date="2020-06-22T18:08:00Z">
        <w:r w:rsidDel="0003357B">
          <w:delText xml:space="preserve">For being able to automatically instantiate a LogicalTerminationPoint and a technology specifically augmented LayerProtocol object at the moment an SFP of a known type is plugged to the </w:delText>
        </w:r>
        <w:r w:rsidR="007A5A41" w:rsidDel="0003357B">
          <w:delText>D</w:delText>
        </w:r>
        <w:r w:rsidDel="0003357B">
          <w:delText xml:space="preserve">evice, the </w:delText>
        </w:r>
        <w:r w:rsidR="0090723F" w:rsidDel="0003357B">
          <w:delText xml:space="preserve">following </w:delText>
        </w:r>
        <w:r w:rsidDel="0003357B">
          <w:delText>Capability information</w:delText>
        </w:r>
        <w:r w:rsidR="0090723F" w:rsidDel="0003357B">
          <w:rPr>
            <w:rStyle w:val="Funotenzeichen"/>
          </w:rPr>
          <w:footnoteReference w:id="9"/>
        </w:r>
        <w:r w:rsidDel="0003357B">
          <w:delText xml:space="preserve"> of the WireInterface definition has to be stored on the device for those types.</w:delText>
        </w:r>
      </w:del>
    </w:p>
    <w:tbl>
      <w:tblPr>
        <w:tblStyle w:val="Tabellenraster"/>
        <w:tblW w:w="8221" w:type="dxa"/>
        <w:tblInd w:w="421" w:type="dxa"/>
        <w:tblLayout w:type="fixed"/>
        <w:tblLook w:val="04A0" w:firstRow="1" w:lastRow="0" w:firstColumn="1" w:lastColumn="0" w:noHBand="0" w:noVBand="1"/>
      </w:tblPr>
      <w:tblGrid>
        <w:gridCol w:w="2835"/>
        <w:gridCol w:w="1956"/>
        <w:gridCol w:w="737"/>
        <w:gridCol w:w="2693"/>
      </w:tblGrid>
      <w:tr w:rsidR="00E03623" w:rsidRPr="00E03623" w:rsidDel="0003357B" w14:paraId="0D6C86D6" w14:textId="5B183AA1" w:rsidTr="00E03623">
        <w:trPr>
          <w:tblHeader/>
          <w:del w:id="287" w:author="Thorsten Heinze" w:date="2020-06-22T18:08:00Z"/>
        </w:trPr>
        <w:tc>
          <w:tcPr>
            <w:tcW w:w="2835" w:type="dxa"/>
            <w:vAlign w:val="center"/>
          </w:tcPr>
          <w:p w14:paraId="5B01C7A2" w14:textId="1A620DB3" w:rsidR="00E03623" w:rsidRPr="00E03623" w:rsidDel="0003357B" w:rsidRDefault="00E03623" w:rsidP="00E03623">
            <w:pPr>
              <w:pStyle w:val="berschrift9"/>
              <w:outlineLvl w:val="8"/>
              <w:rPr>
                <w:del w:id="288" w:author="Thorsten Heinze" w:date="2020-06-22T18:08:00Z"/>
              </w:rPr>
            </w:pPr>
            <w:del w:id="289" w:author="Thorsten Heinze" w:date="2020-06-22T18:08:00Z">
              <w:r w:rsidRPr="00E03623" w:rsidDel="0003357B">
                <w:delText>Attribute Name</w:delText>
              </w:r>
            </w:del>
          </w:p>
        </w:tc>
        <w:tc>
          <w:tcPr>
            <w:tcW w:w="1956" w:type="dxa"/>
            <w:vAlign w:val="center"/>
          </w:tcPr>
          <w:p w14:paraId="6E546911" w14:textId="3EB43D1B" w:rsidR="00E03623" w:rsidRPr="00E03623" w:rsidDel="0003357B" w:rsidRDefault="00E03623" w:rsidP="00E03623">
            <w:pPr>
              <w:pStyle w:val="berschrift9"/>
              <w:outlineLvl w:val="8"/>
              <w:rPr>
                <w:del w:id="290" w:author="Thorsten Heinze" w:date="2020-06-22T18:08:00Z"/>
              </w:rPr>
            </w:pPr>
            <w:del w:id="291" w:author="Thorsten Heinze" w:date="2020-06-22T18:08:00Z">
              <w:r w:rsidRPr="00E03623" w:rsidDel="0003357B">
                <w:delText>Type</w:delText>
              </w:r>
            </w:del>
          </w:p>
        </w:tc>
        <w:tc>
          <w:tcPr>
            <w:tcW w:w="737" w:type="dxa"/>
            <w:vAlign w:val="center"/>
          </w:tcPr>
          <w:p w14:paraId="374F9B80" w14:textId="23990DAD" w:rsidR="00E03623" w:rsidRPr="00E03623" w:rsidDel="0003357B" w:rsidRDefault="00E03623" w:rsidP="00E03623">
            <w:pPr>
              <w:pStyle w:val="berschrift9"/>
              <w:outlineLvl w:val="8"/>
              <w:rPr>
                <w:del w:id="292" w:author="Thorsten Heinze" w:date="2020-06-22T18:08:00Z"/>
              </w:rPr>
            </w:pPr>
            <w:del w:id="293" w:author="Thorsten Heinze" w:date="2020-06-22T18:08:00Z">
              <w:r w:rsidRPr="00E03623" w:rsidDel="0003357B">
                <w:delText>Multiplicity</w:delText>
              </w:r>
            </w:del>
          </w:p>
        </w:tc>
        <w:tc>
          <w:tcPr>
            <w:tcW w:w="2693" w:type="dxa"/>
            <w:vAlign w:val="center"/>
          </w:tcPr>
          <w:p w14:paraId="040D4DC1" w14:textId="41AE69A8" w:rsidR="00E03623" w:rsidRPr="00E03623" w:rsidDel="0003357B" w:rsidRDefault="00E03623" w:rsidP="00E03623">
            <w:pPr>
              <w:pStyle w:val="berschrift9"/>
              <w:outlineLvl w:val="8"/>
              <w:rPr>
                <w:del w:id="294" w:author="Thorsten Heinze" w:date="2020-06-22T18:08:00Z"/>
              </w:rPr>
            </w:pPr>
            <w:del w:id="295" w:author="Thorsten Heinze" w:date="2020-06-22T18:08:00Z">
              <w:r w:rsidRPr="00E03623" w:rsidDel="0003357B">
                <w:delText>Description</w:delText>
              </w:r>
            </w:del>
          </w:p>
        </w:tc>
      </w:tr>
      <w:tr w:rsidR="00E03623" w:rsidRPr="00BE45C1" w:rsidDel="0003357B" w14:paraId="11EA2BF9" w14:textId="1A37D306" w:rsidTr="00E03623">
        <w:trPr>
          <w:del w:id="296" w:author="Thorsten Heinze" w:date="2020-06-22T18:08:00Z"/>
        </w:trPr>
        <w:tc>
          <w:tcPr>
            <w:tcW w:w="2835" w:type="dxa"/>
            <w:vAlign w:val="center"/>
          </w:tcPr>
          <w:p w14:paraId="177D692E" w14:textId="4B8E2235" w:rsidR="00E03623" w:rsidRPr="00BE45C1" w:rsidDel="0003357B" w:rsidRDefault="00E03623" w:rsidP="00E03623">
            <w:pPr>
              <w:rPr>
                <w:del w:id="297" w:author="Thorsten Heinze" w:date="2020-06-22T18:08:00Z"/>
                <w:rStyle w:val="Tabletext"/>
              </w:rPr>
            </w:pPr>
            <w:del w:id="298" w:author="Thorsten Heinze" w:date="2020-06-22T18:08:00Z">
              <w:r w:rsidRPr="00BE45C1" w:rsidDel="0003357B">
                <w:rPr>
                  <w:rStyle w:val="Tabletext"/>
                </w:rPr>
                <w:delText>_supportedPmdKindList</w:delText>
              </w:r>
            </w:del>
          </w:p>
        </w:tc>
        <w:tc>
          <w:tcPr>
            <w:tcW w:w="1956" w:type="dxa"/>
            <w:vAlign w:val="center"/>
          </w:tcPr>
          <w:p w14:paraId="4138CE58" w14:textId="26C31E6D" w:rsidR="00E03623" w:rsidRPr="00BE45C1" w:rsidDel="0003357B" w:rsidRDefault="00E03623" w:rsidP="00E03623">
            <w:pPr>
              <w:rPr>
                <w:del w:id="299" w:author="Thorsten Heinze" w:date="2020-06-22T18:08:00Z"/>
                <w:rStyle w:val="Tabletext"/>
              </w:rPr>
            </w:pPr>
            <w:del w:id="300" w:author="Thorsten Heinze" w:date="2020-06-22T18:08:00Z">
              <w:r w:rsidRPr="00BE45C1" w:rsidDel="0003357B">
                <w:rPr>
                  <w:rStyle w:val="Tabletext"/>
                </w:rPr>
                <w:delText>PmdKind</w:delText>
              </w:r>
              <w:r w:rsidRPr="00BE45C1" w:rsidDel="0003357B">
                <w:rPr>
                  <w:rStyle w:val="Tabletext"/>
                </w:rPr>
                <w:br/>
              </w:r>
              <w:r w:rsidRPr="00BE45C1" w:rsidDel="0003357B">
                <w:rPr>
                  <w:rStyle w:val="Tabletext"/>
                </w:rPr>
                <w:br/>
                <w:delText>./.</w:delText>
              </w:r>
            </w:del>
          </w:p>
        </w:tc>
        <w:tc>
          <w:tcPr>
            <w:tcW w:w="737" w:type="dxa"/>
            <w:vAlign w:val="center"/>
          </w:tcPr>
          <w:p w14:paraId="3B50EE7F" w14:textId="267306E7" w:rsidR="00E03623" w:rsidRPr="00BE45C1" w:rsidDel="0003357B" w:rsidRDefault="00E03623" w:rsidP="00E03623">
            <w:pPr>
              <w:rPr>
                <w:del w:id="301" w:author="Thorsten Heinze" w:date="2020-06-22T18:08:00Z"/>
                <w:rStyle w:val="Tabletext"/>
              </w:rPr>
            </w:pPr>
            <w:del w:id="302" w:author="Thorsten Heinze" w:date="2020-06-22T18:08:00Z">
              <w:r w:rsidRPr="00BE45C1" w:rsidDel="0003357B">
                <w:rPr>
                  <w:rStyle w:val="Tabletext"/>
                </w:rPr>
                <w:delText>0..*</w:delText>
              </w:r>
            </w:del>
          </w:p>
        </w:tc>
        <w:tc>
          <w:tcPr>
            <w:tcW w:w="2693" w:type="dxa"/>
            <w:vAlign w:val="center"/>
          </w:tcPr>
          <w:p w14:paraId="2ADA4086" w14:textId="25DC9473" w:rsidR="00E03623" w:rsidRPr="00BE45C1" w:rsidDel="0003357B" w:rsidRDefault="00E03623" w:rsidP="00E03623">
            <w:pPr>
              <w:rPr>
                <w:del w:id="303" w:author="Thorsten Heinze" w:date="2020-06-22T18:08:00Z"/>
                <w:rStyle w:val="Tabletext"/>
              </w:rPr>
            </w:pPr>
            <w:del w:id="304" w:author="Thorsten Heinze" w:date="2020-06-22T18:08:00Z">
              <w:r w:rsidRPr="00BE45C1" w:rsidDel="0003357B">
                <w:rPr>
                  <w:rStyle w:val="Tabletext"/>
                </w:rPr>
                <w:delText>List of Physical Medium Dependent (PMD) that can be operated</w:delText>
              </w:r>
            </w:del>
          </w:p>
        </w:tc>
      </w:tr>
      <w:tr w:rsidR="00E03623" w:rsidRPr="00BE45C1" w:rsidDel="0003357B" w14:paraId="33298F0F" w14:textId="440B9B15" w:rsidTr="00E03623">
        <w:trPr>
          <w:del w:id="305" w:author="Thorsten Heinze" w:date="2020-06-22T18:08:00Z"/>
        </w:trPr>
        <w:tc>
          <w:tcPr>
            <w:tcW w:w="2835" w:type="dxa"/>
            <w:vAlign w:val="center"/>
          </w:tcPr>
          <w:p w14:paraId="5FA5BA62" w14:textId="6AA75F73" w:rsidR="00E03623" w:rsidRPr="00BE45C1" w:rsidDel="0003357B" w:rsidRDefault="00E03623" w:rsidP="00E03623">
            <w:pPr>
              <w:rPr>
                <w:del w:id="306" w:author="Thorsten Heinze" w:date="2020-06-22T18:08:00Z"/>
                <w:rStyle w:val="Tabletext"/>
              </w:rPr>
            </w:pPr>
            <w:del w:id="307" w:author="Thorsten Heinze" w:date="2020-06-22T18:08:00Z">
              <w:r w:rsidRPr="00BE45C1" w:rsidDel="0003357B">
                <w:rPr>
                  <w:rStyle w:val="Tabletext"/>
                </w:rPr>
                <w:delText>autoPmdNegotiationIsAvail</w:delText>
              </w:r>
            </w:del>
          </w:p>
        </w:tc>
        <w:tc>
          <w:tcPr>
            <w:tcW w:w="1956" w:type="dxa"/>
            <w:vAlign w:val="center"/>
          </w:tcPr>
          <w:p w14:paraId="73EC3404" w14:textId="1E4659D8" w:rsidR="00E03623" w:rsidRPr="00BE45C1" w:rsidDel="0003357B" w:rsidRDefault="00E03623" w:rsidP="00E03623">
            <w:pPr>
              <w:rPr>
                <w:del w:id="308" w:author="Thorsten Heinze" w:date="2020-06-22T18:08:00Z"/>
                <w:rStyle w:val="Tabletext"/>
              </w:rPr>
            </w:pPr>
            <w:del w:id="309" w:author="Thorsten Heinze" w:date="2020-06-22T18:08:00Z">
              <w:r w:rsidRPr="00BE45C1" w:rsidDel="0003357B">
                <w:rPr>
                  <w:rStyle w:val="Tabletext"/>
                </w:rPr>
                <w:delText>Boolean</w:delText>
              </w:r>
              <w:r w:rsidRPr="00BE45C1" w:rsidDel="0003357B">
                <w:rPr>
                  <w:rStyle w:val="Tabletext"/>
                </w:rPr>
                <w:br/>
              </w:r>
              <w:r w:rsidRPr="00BE45C1" w:rsidDel="0003357B">
                <w:rPr>
                  <w:rStyle w:val="Tabletext"/>
                </w:rPr>
                <w:br/>
                <w:delText>false</w:delText>
              </w:r>
            </w:del>
          </w:p>
        </w:tc>
        <w:tc>
          <w:tcPr>
            <w:tcW w:w="737" w:type="dxa"/>
            <w:vAlign w:val="center"/>
          </w:tcPr>
          <w:p w14:paraId="4794654E" w14:textId="0BF18239" w:rsidR="00E03623" w:rsidRPr="00BE45C1" w:rsidDel="0003357B" w:rsidRDefault="00E03623" w:rsidP="00E03623">
            <w:pPr>
              <w:rPr>
                <w:del w:id="310" w:author="Thorsten Heinze" w:date="2020-06-22T18:08:00Z"/>
                <w:rStyle w:val="Tabletext"/>
              </w:rPr>
            </w:pPr>
            <w:del w:id="311" w:author="Thorsten Heinze" w:date="2020-06-22T18:08:00Z">
              <w:r w:rsidRPr="00BE45C1" w:rsidDel="0003357B">
                <w:rPr>
                  <w:rStyle w:val="Tabletext"/>
                </w:rPr>
                <w:delText>1</w:delText>
              </w:r>
            </w:del>
          </w:p>
        </w:tc>
        <w:tc>
          <w:tcPr>
            <w:tcW w:w="2693" w:type="dxa"/>
            <w:vAlign w:val="center"/>
          </w:tcPr>
          <w:p w14:paraId="22FF31E3" w14:textId="4B1D7483" w:rsidR="00E03623" w:rsidRPr="00BE45C1" w:rsidDel="0003357B" w:rsidRDefault="00E03623" w:rsidP="00E03623">
            <w:pPr>
              <w:rPr>
                <w:del w:id="312" w:author="Thorsten Heinze" w:date="2020-06-22T18:08:00Z"/>
                <w:rStyle w:val="Tabletext"/>
              </w:rPr>
            </w:pPr>
            <w:del w:id="313" w:author="Thorsten Heinze" w:date="2020-06-22T18:08:00Z">
              <w:r w:rsidRPr="00BE45C1" w:rsidDel="0003357B">
                <w:rPr>
                  <w:rStyle w:val="Tabletext"/>
                </w:rPr>
                <w:delText>1 = device is supporting auto-negotiation</w:delText>
              </w:r>
            </w:del>
          </w:p>
        </w:tc>
      </w:tr>
      <w:tr w:rsidR="00E03623" w:rsidRPr="00BE45C1" w:rsidDel="0003357B" w14:paraId="73284C7C" w14:textId="48D1ED02" w:rsidTr="00E03623">
        <w:trPr>
          <w:del w:id="314" w:author="Thorsten Heinze" w:date="2020-06-22T18:08:00Z"/>
        </w:trPr>
        <w:tc>
          <w:tcPr>
            <w:tcW w:w="2835" w:type="dxa"/>
            <w:vAlign w:val="center"/>
          </w:tcPr>
          <w:p w14:paraId="5C61F1C3" w14:textId="0C495823" w:rsidR="00E03623" w:rsidRPr="00BE45C1" w:rsidDel="0003357B" w:rsidRDefault="00E03623" w:rsidP="00E03623">
            <w:pPr>
              <w:rPr>
                <w:del w:id="315" w:author="Thorsten Heinze" w:date="2020-06-22T18:08:00Z"/>
                <w:rStyle w:val="Tabletext"/>
              </w:rPr>
            </w:pPr>
            <w:del w:id="316" w:author="Thorsten Heinze" w:date="2020-06-22T18:08:00Z">
              <w:r w:rsidRPr="00BE45C1" w:rsidDel="0003357B">
                <w:rPr>
                  <w:rStyle w:val="Tabletext"/>
                </w:rPr>
                <w:delText>autoNegotiationPmdSelectionIsAvail</w:delText>
              </w:r>
            </w:del>
          </w:p>
        </w:tc>
        <w:tc>
          <w:tcPr>
            <w:tcW w:w="1956" w:type="dxa"/>
            <w:vAlign w:val="center"/>
          </w:tcPr>
          <w:p w14:paraId="3484B256" w14:textId="74C6F294" w:rsidR="00E03623" w:rsidRPr="00BE45C1" w:rsidDel="0003357B" w:rsidRDefault="00E03623" w:rsidP="00E03623">
            <w:pPr>
              <w:rPr>
                <w:del w:id="317" w:author="Thorsten Heinze" w:date="2020-06-22T18:08:00Z"/>
                <w:rStyle w:val="Tabletext"/>
              </w:rPr>
            </w:pPr>
            <w:del w:id="318" w:author="Thorsten Heinze" w:date="2020-06-22T18:08:00Z">
              <w:r w:rsidRPr="00BE45C1" w:rsidDel="0003357B">
                <w:rPr>
                  <w:rStyle w:val="Tabletext"/>
                </w:rPr>
                <w:delText>Boolean</w:delText>
              </w:r>
              <w:r w:rsidRPr="00BE45C1" w:rsidDel="0003357B">
                <w:rPr>
                  <w:rStyle w:val="Tabletext"/>
                </w:rPr>
                <w:br/>
              </w:r>
              <w:r w:rsidRPr="00BE45C1" w:rsidDel="0003357B">
                <w:rPr>
                  <w:rStyle w:val="Tabletext"/>
                </w:rPr>
                <w:br/>
                <w:delText>false</w:delText>
              </w:r>
            </w:del>
          </w:p>
        </w:tc>
        <w:tc>
          <w:tcPr>
            <w:tcW w:w="737" w:type="dxa"/>
            <w:vAlign w:val="center"/>
          </w:tcPr>
          <w:p w14:paraId="61BA67AE" w14:textId="0F551CFE" w:rsidR="00E03623" w:rsidRPr="00BE45C1" w:rsidDel="0003357B" w:rsidRDefault="00E03623" w:rsidP="00E03623">
            <w:pPr>
              <w:rPr>
                <w:del w:id="319" w:author="Thorsten Heinze" w:date="2020-06-22T18:08:00Z"/>
                <w:rStyle w:val="Tabletext"/>
              </w:rPr>
            </w:pPr>
            <w:del w:id="320" w:author="Thorsten Heinze" w:date="2020-06-22T18:08:00Z">
              <w:r w:rsidRPr="00BE45C1" w:rsidDel="0003357B">
                <w:rPr>
                  <w:rStyle w:val="Tabletext"/>
                </w:rPr>
                <w:delText>1</w:delText>
              </w:r>
            </w:del>
          </w:p>
        </w:tc>
        <w:tc>
          <w:tcPr>
            <w:tcW w:w="2693" w:type="dxa"/>
            <w:vAlign w:val="center"/>
          </w:tcPr>
          <w:p w14:paraId="47286144" w14:textId="4F45EE40" w:rsidR="00E03623" w:rsidRPr="00BE45C1" w:rsidDel="0003357B" w:rsidRDefault="00E03623" w:rsidP="00E03623">
            <w:pPr>
              <w:rPr>
                <w:del w:id="321" w:author="Thorsten Heinze" w:date="2020-06-22T18:08:00Z"/>
                <w:rStyle w:val="Tabletext"/>
              </w:rPr>
            </w:pPr>
            <w:del w:id="322" w:author="Thorsten Heinze" w:date="2020-06-22T18:08:00Z">
              <w:r w:rsidRPr="00BE45C1" w:rsidDel="0003357B">
                <w:rPr>
                  <w:rStyle w:val="Tabletext"/>
                </w:rPr>
                <w:delText>1 = device is supporting restricting auto-negotiation on a pre-defined list of PMDs</w:delText>
              </w:r>
            </w:del>
          </w:p>
        </w:tc>
      </w:tr>
      <w:tr w:rsidR="00E03623" w:rsidRPr="00BE45C1" w:rsidDel="0003357B" w14:paraId="124E0569" w14:textId="326F95B2" w:rsidTr="00E03623">
        <w:trPr>
          <w:del w:id="323" w:author="Thorsten Heinze" w:date="2020-06-22T18:08:00Z"/>
        </w:trPr>
        <w:tc>
          <w:tcPr>
            <w:tcW w:w="2835" w:type="dxa"/>
            <w:vAlign w:val="center"/>
          </w:tcPr>
          <w:p w14:paraId="6C0B28A1" w14:textId="387E44D0" w:rsidR="00E03623" w:rsidRPr="00BE45C1" w:rsidDel="0003357B" w:rsidRDefault="00E03623" w:rsidP="00E03623">
            <w:pPr>
              <w:rPr>
                <w:del w:id="324" w:author="Thorsten Heinze" w:date="2020-06-22T18:08:00Z"/>
                <w:rStyle w:val="Tabletext"/>
              </w:rPr>
            </w:pPr>
            <w:del w:id="325" w:author="Thorsten Heinze" w:date="2020-06-22T18:08:00Z">
              <w:r w:rsidRPr="00BE45C1" w:rsidDel="0003357B">
                <w:rPr>
                  <w:rStyle w:val="Tabletext"/>
                </w:rPr>
                <w:delText>supportedSignalOrderingKindList</w:delText>
              </w:r>
            </w:del>
          </w:p>
        </w:tc>
        <w:tc>
          <w:tcPr>
            <w:tcW w:w="1956" w:type="dxa"/>
            <w:vAlign w:val="center"/>
          </w:tcPr>
          <w:p w14:paraId="0322A4CC" w14:textId="4F527711" w:rsidR="00E03623" w:rsidRPr="00BE45C1" w:rsidDel="0003357B" w:rsidRDefault="00E03623" w:rsidP="00E03623">
            <w:pPr>
              <w:rPr>
                <w:del w:id="326" w:author="Thorsten Heinze" w:date="2020-06-22T18:08:00Z"/>
                <w:rStyle w:val="Tabletext"/>
              </w:rPr>
            </w:pPr>
            <w:del w:id="327" w:author="Thorsten Heinze" w:date="2020-06-22T18:08:00Z">
              <w:r w:rsidRPr="00BE45C1" w:rsidDel="0003357B">
                <w:rPr>
                  <w:rStyle w:val="Tabletext"/>
                </w:rPr>
                <w:delText>MDI</w:delText>
              </w:r>
              <w:r w:rsidRPr="00BE45C1" w:rsidDel="0003357B">
                <w:rPr>
                  <w:rStyle w:val="Tabletext"/>
                </w:rPr>
                <w:br/>
                <w:delText>MDI_X</w:delText>
              </w:r>
              <w:r w:rsidRPr="00BE45C1" w:rsidDel="0003357B">
                <w:rPr>
                  <w:rStyle w:val="Tabletext"/>
                </w:rPr>
                <w:br/>
                <w:delText>NOT_YET_DEFINED</w:delText>
              </w:r>
              <w:r w:rsidRPr="00BE45C1" w:rsidDel="0003357B">
                <w:rPr>
                  <w:rStyle w:val="Tabletext"/>
                </w:rPr>
                <w:br/>
              </w:r>
              <w:r w:rsidRPr="00BE45C1" w:rsidDel="0003357B">
                <w:rPr>
                  <w:rStyle w:val="Tabletext"/>
                </w:rPr>
                <w:br/>
                <w:delText>NOT_YET_DEFINED</w:delText>
              </w:r>
            </w:del>
          </w:p>
        </w:tc>
        <w:tc>
          <w:tcPr>
            <w:tcW w:w="737" w:type="dxa"/>
            <w:vAlign w:val="center"/>
          </w:tcPr>
          <w:p w14:paraId="6318E6C5" w14:textId="29AEAFA1" w:rsidR="00E03623" w:rsidRPr="00BE45C1" w:rsidDel="0003357B" w:rsidRDefault="00E03623" w:rsidP="00E03623">
            <w:pPr>
              <w:rPr>
                <w:del w:id="328" w:author="Thorsten Heinze" w:date="2020-06-22T18:08:00Z"/>
                <w:rStyle w:val="Tabletext"/>
              </w:rPr>
            </w:pPr>
            <w:del w:id="329" w:author="Thorsten Heinze" w:date="2020-06-22T18:08:00Z">
              <w:r w:rsidRPr="00BE45C1" w:rsidDel="0003357B">
                <w:rPr>
                  <w:rStyle w:val="Tabletext"/>
                </w:rPr>
                <w:delText>0..*</w:delText>
              </w:r>
            </w:del>
          </w:p>
        </w:tc>
        <w:tc>
          <w:tcPr>
            <w:tcW w:w="2693" w:type="dxa"/>
            <w:vAlign w:val="center"/>
          </w:tcPr>
          <w:p w14:paraId="4D5A0A68" w14:textId="2D946EE8" w:rsidR="00E03623" w:rsidRPr="00BE45C1" w:rsidDel="0003357B" w:rsidRDefault="00E03623" w:rsidP="00E03623">
            <w:pPr>
              <w:rPr>
                <w:del w:id="330" w:author="Thorsten Heinze" w:date="2020-06-22T18:08:00Z"/>
                <w:rStyle w:val="Tabletext"/>
              </w:rPr>
            </w:pPr>
            <w:del w:id="331" w:author="Thorsten Heinze" w:date="2020-06-22T18:08:00Z">
              <w:r w:rsidRPr="00BE45C1" w:rsidDel="0003357B">
                <w:rPr>
                  <w:rStyle w:val="Tabletext"/>
                </w:rPr>
                <w:delText>Describes the different (e.g. MDI, MDI-X) ways of ordering the signals on the physical medium</w:delText>
              </w:r>
            </w:del>
          </w:p>
        </w:tc>
      </w:tr>
      <w:tr w:rsidR="00E03623" w:rsidRPr="00BE45C1" w:rsidDel="0003357B" w14:paraId="64886F74" w14:textId="58740A64" w:rsidTr="00E03623">
        <w:trPr>
          <w:del w:id="332" w:author="Thorsten Heinze" w:date="2020-06-22T18:08:00Z"/>
        </w:trPr>
        <w:tc>
          <w:tcPr>
            <w:tcW w:w="2835" w:type="dxa"/>
            <w:vAlign w:val="center"/>
          </w:tcPr>
          <w:p w14:paraId="56324783" w14:textId="7DCE9837" w:rsidR="00E03623" w:rsidRPr="00BE45C1" w:rsidDel="0003357B" w:rsidRDefault="00E03623" w:rsidP="00E03623">
            <w:pPr>
              <w:rPr>
                <w:del w:id="333" w:author="Thorsten Heinze" w:date="2020-06-22T18:08:00Z"/>
                <w:rStyle w:val="Tabletext"/>
              </w:rPr>
            </w:pPr>
            <w:del w:id="334" w:author="Thorsten Heinze" w:date="2020-06-22T18:08:00Z">
              <w:r w:rsidRPr="00BE45C1" w:rsidDel="0003357B">
                <w:rPr>
                  <w:rStyle w:val="Tabletext"/>
                </w:rPr>
                <w:delText>autoSignalOrderingIsAvail</w:delText>
              </w:r>
            </w:del>
          </w:p>
        </w:tc>
        <w:tc>
          <w:tcPr>
            <w:tcW w:w="1956" w:type="dxa"/>
            <w:vAlign w:val="center"/>
          </w:tcPr>
          <w:p w14:paraId="61EE5989" w14:textId="79B26BEA" w:rsidR="00E03623" w:rsidRPr="00BE45C1" w:rsidDel="0003357B" w:rsidRDefault="00E03623" w:rsidP="00E03623">
            <w:pPr>
              <w:rPr>
                <w:del w:id="335" w:author="Thorsten Heinze" w:date="2020-06-22T18:08:00Z"/>
                <w:rStyle w:val="Tabletext"/>
              </w:rPr>
            </w:pPr>
            <w:del w:id="336" w:author="Thorsten Heinze" w:date="2020-06-22T18:08:00Z">
              <w:r w:rsidRPr="00BE45C1" w:rsidDel="0003357B">
                <w:rPr>
                  <w:rStyle w:val="Tabletext"/>
                </w:rPr>
                <w:delText>Boolean</w:delText>
              </w:r>
              <w:r w:rsidRPr="00BE45C1" w:rsidDel="0003357B">
                <w:rPr>
                  <w:rStyle w:val="Tabletext"/>
                </w:rPr>
                <w:br/>
              </w:r>
              <w:r w:rsidRPr="00BE45C1" w:rsidDel="0003357B">
                <w:rPr>
                  <w:rStyle w:val="Tabletext"/>
                </w:rPr>
                <w:br/>
                <w:delText>false</w:delText>
              </w:r>
            </w:del>
          </w:p>
        </w:tc>
        <w:tc>
          <w:tcPr>
            <w:tcW w:w="737" w:type="dxa"/>
            <w:vAlign w:val="center"/>
          </w:tcPr>
          <w:p w14:paraId="0FEDBAA8" w14:textId="4CE2EC9D" w:rsidR="00E03623" w:rsidRPr="00BE45C1" w:rsidDel="0003357B" w:rsidRDefault="00E03623" w:rsidP="00E03623">
            <w:pPr>
              <w:rPr>
                <w:del w:id="337" w:author="Thorsten Heinze" w:date="2020-06-22T18:08:00Z"/>
                <w:rStyle w:val="Tabletext"/>
              </w:rPr>
            </w:pPr>
            <w:del w:id="338" w:author="Thorsten Heinze" w:date="2020-06-22T18:08:00Z">
              <w:r w:rsidRPr="00BE45C1" w:rsidDel="0003357B">
                <w:rPr>
                  <w:rStyle w:val="Tabletext"/>
                </w:rPr>
                <w:delText>1</w:delText>
              </w:r>
            </w:del>
          </w:p>
        </w:tc>
        <w:tc>
          <w:tcPr>
            <w:tcW w:w="2693" w:type="dxa"/>
            <w:vAlign w:val="center"/>
          </w:tcPr>
          <w:p w14:paraId="2E1E895D" w14:textId="389C1F93" w:rsidR="00E03623" w:rsidRPr="00BE45C1" w:rsidDel="0003357B" w:rsidRDefault="00E03623" w:rsidP="00E03623">
            <w:pPr>
              <w:rPr>
                <w:del w:id="339" w:author="Thorsten Heinze" w:date="2020-06-22T18:08:00Z"/>
                <w:rStyle w:val="Tabletext"/>
              </w:rPr>
            </w:pPr>
            <w:del w:id="340" w:author="Thorsten Heinze" w:date="2020-06-22T18:08:00Z">
              <w:r w:rsidRPr="00BE45C1" w:rsidDel="0003357B">
                <w:rPr>
                  <w:rStyle w:val="Tabletext"/>
                </w:rPr>
                <w:delText>1 = there is a mechanism for automatically crossing over tx and rx implemented</w:delText>
              </w:r>
            </w:del>
          </w:p>
        </w:tc>
      </w:tr>
      <w:tr w:rsidR="00E03623" w:rsidRPr="00BE45C1" w:rsidDel="0003357B" w14:paraId="2318C60D" w14:textId="09DBFD04" w:rsidTr="00E03623">
        <w:trPr>
          <w:del w:id="341" w:author="Thorsten Heinze" w:date="2020-06-22T18:08:00Z"/>
        </w:trPr>
        <w:tc>
          <w:tcPr>
            <w:tcW w:w="2835" w:type="dxa"/>
            <w:vAlign w:val="center"/>
          </w:tcPr>
          <w:p w14:paraId="61289798" w14:textId="2B241347" w:rsidR="00E03623" w:rsidRPr="00BE45C1" w:rsidDel="0003357B" w:rsidRDefault="00E03623" w:rsidP="00E03623">
            <w:pPr>
              <w:rPr>
                <w:del w:id="342" w:author="Thorsten Heinze" w:date="2020-06-22T18:08:00Z"/>
                <w:rStyle w:val="Tabletext"/>
              </w:rPr>
            </w:pPr>
            <w:del w:id="343" w:author="Thorsten Heinze" w:date="2020-06-22T18:08:00Z">
              <w:r w:rsidRPr="00BE45C1" w:rsidDel="0003357B">
                <w:rPr>
                  <w:rStyle w:val="Tabletext"/>
                </w:rPr>
                <w:delText>configurationOfRxSyncPreferenceIsAvail</w:delText>
              </w:r>
            </w:del>
          </w:p>
        </w:tc>
        <w:tc>
          <w:tcPr>
            <w:tcW w:w="1956" w:type="dxa"/>
            <w:vAlign w:val="center"/>
          </w:tcPr>
          <w:p w14:paraId="6D4C95FB" w14:textId="22044ADC" w:rsidR="00E03623" w:rsidRPr="00BE45C1" w:rsidDel="0003357B" w:rsidRDefault="00E03623" w:rsidP="00E03623">
            <w:pPr>
              <w:rPr>
                <w:del w:id="344" w:author="Thorsten Heinze" w:date="2020-06-22T18:08:00Z"/>
                <w:rStyle w:val="Tabletext"/>
              </w:rPr>
            </w:pPr>
            <w:del w:id="345" w:author="Thorsten Heinze" w:date="2020-06-22T18:08:00Z">
              <w:r w:rsidRPr="00BE45C1" w:rsidDel="0003357B">
                <w:rPr>
                  <w:rStyle w:val="Tabletext"/>
                </w:rPr>
                <w:delText>Boolean</w:delText>
              </w:r>
              <w:r w:rsidRPr="00BE45C1" w:rsidDel="0003357B">
                <w:rPr>
                  <w:rStyle w:val="Tabletext"/>
                </w:rPr>
                <w:br/>
              </w:r>
              <w:r w:rsidRPr="00BE45C1" w:rsidDel="0003357B">
                <w:rPr>
                  <w:rStyle w:val="Tabletext"/>
                </w:rPr>
                <w:br/>
                <w:delText>false</w:delText>
              </w:r>
            </w:del>
          </w:p>
        </w:tc>
        <w:tc>
          <w:tcPr>
            <w:tcW w:w="737" w:type="dxa"/>
            <w:vAlign w:val="center"/>
          </w:tcPr>
          <w:p w14:paraId="2E22B060" w14:textId="19B89904" w:rsidR="00E03623" w:rsidRPr="00BE45C1" w:rsidDel="0003357B" w:rsidRDefault="00E03623" w:rsidP="00E03623">
            <w:pPr>
              <w:rPr>
                <w:del w:id="346" w:author="Thorsten Heinze" w:date="2020-06-22T18:08:00Z"/>
                <w:rStyle w:val="Tabletext"/>
              </w:rPr>
            </w:pPr>
            <w:del w:id="347" w:author="Thorsten Heinze" w:date="2020-06-22T18:08:00Z">
              <w:r w:rsidRPr="00BE45C1" w:rsidDel="0003357B">
                <w:rPr>
                  <w:rStyle w:val="Tabletext"/>
                </w:rPr>
                <w:delText>1</w:delText>
              </w:r>
            </w:del>
          </w:p>
        </w:tc>
        <w:tc>
          <w:tcPr>
            <w:tcW w:w="2693" w:type="dxa"/>
            <w:vAlign w:val="center"/>
          </w:tcPr>
          <w:p w14:paraId="03D525D3" w14:textId="59D2DFAE" w:rsidR="00E03623" w:rsidRPr="00BE45C1" w:rsidDel="0003357B" w:rsidRDefault="00E03623" w:rsidP="00E03623">
            <w:pPr>
              <w:rPr>
                <w:del w:id="348" w:author="Thorsten Heinze" w:date="2020-06-22T18:08:00Z"/>
                <w:rStyle w:val="Tabletext"/>
              </w:rPr>
            </w:pPr>
            <w:del w:id="349" w:author="Thorsten Heinze" w:date="2020-06-22T18:08:00Z">
              <w:r w:rsidRPr="00BE45C1" w:rsidDel="0003357B">
                <w:rPr>
                  <w:rStyle w:val="Tabletext"/>
                </w:rPr>
                <w:delText>1 = Configuration of the behavior during the synchronization of transmitter and receiver is available. This attribute has nothing to do with clock signals.</w:delText>
              </w:r>
            </w:del>
          </w:p>
        </w:tc>
      </w:tr>
      <w:tr w:rsidR="00E03623" w:rsidRPr="00E03623" w:rsidDel="0003357B" w14:paraId="139707E9" w14:textId="151EE43D" w:rsidTr="00E03623">
        <w:trPr>
          <w:del w:id="350" w:author="Thorsten Heinze" w:date="2020-06-22T18:08:00Z"/>
        </w:trPr>
        <w:tc>
          <w:tcPr>
            <w:tcW w:w="2835" w:type="dxa"/>
            <w:vAlign w:val="center"/>
          </w:tcPr>
          <w:p w14:paraId="0872B59F" w14:textId="57863E05" w:rsidR="00E03623" w:rsidRPr="00E03623" w:rsidDel="0003357B" w:rsidRDefault="00E03623" w:rsidP="00E03623">
            <w:pPr>
              <w:rPr>
                <w:del w:id="351" w:author="Thorsten Heinze" w:date="2020-06-22T18:08:00Z"/>
                <w:rStyle w:val="Tabletext"/>
              </w:rPr>
            </w:pPr>
            <w:del w:id="352" w:author="Thorsten Heinze" w:date="2020-06-22T18:08:00Z">
              <w:r w:rsidRPr="00E03623" w:rsidDel="0003357B">
                <w:rPr>
                  <w:rStyle w:val="Tabletext"/>
                </w:rPr>
                <w:delText>miiKind</w:delText>
              </w:r>
            </w:del>
          </w:p>
        </w:tc>
        <w:tc>
          <w:tcPr>
            <w:tcW w:w="1956" w:type="dxa"/>
            <w:vAlign w:val="center"/>
          </w:tcPr>
          <w:p w14:paraId="33AE4085" w14:textId="0C4C46F0" w:rsidR="00E03623" w:rsidRPr="00E03623" w:rsidDel="0003357B" w:rsidRDefault="00E03623" w:rsidP="00E03623">
            <w:pPr>
              <w:rPr>
                <w:del w:id="353" w:author="Thorsten Heinze" w:date="2020-06-22T18:08:00Z"/>
                <w:rStyle w:val="Tabletext"/>
              </w:rPr>
            </w:pPr>
            <w:del w:id="354" w:author="Thorsten Heinze" w:date="2020-06-22T18:08:00Z">
              <w:r w:rsidRPr="00E03623" w:rsidDel="0003357B">
                <w:rPr>
                  <w:rStyle w:val="Tabletext"/>
                </w:rPr>
                <w:delText>GBIC</w:delText>
              </w:r>
              <w:r w:rsidRPr="00E03623" w:rsidDel="0003357B">
                <w:rPr>
                  <w:rStyle w:val="Tabletext"/>
                </w:rPr>
                <w:br/>
                <w:delText>SOLDERED_CONNECTOR</w:delText>
              </w:r>
              <w:r w:rsidRPr="00E03623" w:rsidDel="0003357B">
                <w:rPr>
                  <w:rStyle w:val="Tabletext"/>
                </w:rPr>
                <w:br/>
                <w:delText>SFP_SFP_PLUS_SFP28</w:delText>
              </w:r>
              <w:r w:rsidRPr="00E03623" w:rsidDel="0003357B">
                <w:rPr>
                  <w:rStyle w:val="Tabletext"/>
                </w:rPr>
                <w:br/>
                <w:delText>XBI_300_PIN</w:delText>
              </w:r>
              <w:r w:rsidRPr="00E03623" w:rsidDel="0003357B">
                <w:rPr>
                  <w:rStyle w:val="Tabletext"/>
                </w:rPr>
                <w:br/>
                <w:delText>XENPAK</w:delText>
              </w:r>
              <w:r w:rsidRPr="00E03623" w:rsidDel="0003357B">
                <w:rPr>
                  <w:rStyle w:val="Tabletext"/>
                </w:rPr>
                <w:br/>
                <w:delText>…</w:delText>
              </w:r>
              <w:r w:rsidRPr="00E03623" w:rsidDel="0003357B">
                <w:rPr>
                  <w:rStyle w:val="Tabletext"/>
                </w:rPr>
                <w:br/>
              </w:r>
              <w:r w:rsidRPr="00E03623" w:rsidDel="0003357B">
                <w:rPr>
                  <w:rStyle w:val="Tabletext"/>
                </w:rPr>
                <w:br/>
                <w:delText>NOT_YET_DEFINED</w:delText>
              </w:r>
            </w:del>
          </w:p>
        </w:tc>
        <w:tc>
          <w:tcPr>
            <w:tcW w:w="737" w:type="dxa"/>
            <w:vAlign w:val="center"/>
          </w:tcPr>
          <w:p w14:paraId="3EEE0B27" w14:textId="654A0F25" w:rsidR="00E03623" w:rsidRPr="00E03623" w:rsidDel="0003357B" w:rsidRDefault="00E03623" w:rsidP="00E03623">
            <w:pPr>
              <w:rPr>
                <w:del w:id="355" w:author="Thorsten Heinze" w:date="2020-06-22T18:08:00Z"/>
                <w:rStyle w:val="Tabletext"/>
              </w:rPr>
            </w:pPr>
            <w:del w:id="356" w:author="Thorsten Heinze" w:date="2020-06-22T18:08:00Z">
              <w:r w:rsidRPr="00E03623" w:rsidDel="0003357B">
                <w:rPr>
                  <w:rStyle w:val="Tabletext"/>
                </w:rPr>
                <w:delText>1</w:delText>
              </w:r>
            </w:del>
          </w:p>
        </w:tc>
        <w:tc>
          <w:tcPr>
            <w:tcW w:w="2693" w:type="dxa"/>
            <w:vAlign w:val="center"/>
          </w:tcPr>
          <w:p w14:paraId="4D2EB308" w14:textId="6533F3DA" w:rsidR="00E03623" w:rsidRPr="00E03623" w:rsidDel="0003357B" w:rsidRDefault="00E03623" w:rsidP="00E03623">
            <w:pPr>
              <w:rPr>
                <w:del w:id="357" w:author="Thorsten Heinze" w:date="2020-06-22T18:08:00Z"/>
                <w:rStyle w:val="Tabletext"/>
              </w:rPr>
            </w:pPr>
            <w:del w:id="358" w:author="Thorsten Heinze" w:date="2020-06-22T18:08:00Z">
              <w:r w:rsidRPr="00E03623" w:rsidDel="0003357B">
                <w:rPr>
                  <w:rStyle w:val="Tabletext"/>
                </w:rPr>
                <w:delText>Kind of Medium Independent Interface (MII) provided by this Medium Attachment Unit (MAU) (e.g. SFP, moldered port)</w:delText>
              </w:r>
            </w:del>
          </w:p>
        </w:tc>
      </w:tr>
      <w:tr w:rsidR="00E03623" w:rsidRPr="00E03623" w:rsidDel="0003357B" w14:paraId="2E6E35B0" w14:textId="3977B717" w:rsidTr="00E03623">
        <w:trPr>
          <w:del w:id="359" w:author="Thorsten Heinze" w:date="2020-06-22T18:08:00Z"/>
        </w:trPr>
        <w:tc>
          <w:tcPr>
            <w:tcW w:w="2835" w:type="dxa"/>
            <w:vAlign w:val="center"/>
          </w:tcPr>
          <w:p w14:paraId="24172C7E" w14:textId="5D26BD2B" w:rsidR="00E03623" w:rsidRPr="00E03623" w:rsidDel="0003357B" w:rsidRDefault="00E03623" w:rsidP="00E03623">
            <w:pPr>
              <w:rPr>
                <w:del w:id="360" w:author="Thorsten Heinze" w:date="2020-06-22T18:08:00Z"/>
                <w:rStyle w:val="Tabletext"/>
              </w:rPr>
            </w:pPr>
            <w:del w:id="361" w:author="Thorsten Heinze" w:date="2020-06-22T18:08:00Z">
              <w:r w:rsidRPr="00E03623" w:rsidDel="0003357B">
                <w:rPr>
                  <w:rStyle w:val="Tabletext"/>
                </w:rPr>
                <w:delText>mdiKind</w:delText>
              </w:r>
            </w:del>
          </w:p>
        </w:tc>
        <w:tc>
          <w:tcPr>
            <w:tcW w:w="1956" w:type="dxa"/>
            <w:vAlign w:val="center"/>
          </w:tcPr>
          <w:p w14:paraId="2812B61E" w14:textId="3233FFA0" w:rsidR="00E03623" w:rsidRPr="00E03623" w:rsidDel="0003357B" w:rsidRDefault="00E03623" w:rsidP="00E03623">
            <w:pPr>
              <w:rPr>
                <w:del w:id="362" w:author="Thorsten Heinze" w:date="2020-06-22T18:08:00Z"/>
                <w:rStyle w:val="Tabletext"/>
              </w:rPr>
            </w:pPr>
            <w:del w:id="363" w:author="Thorsten Heinze" w:date="2020-06-22T18:08:00Z">
              <w:r w:rsidRPr="00E03623" w:rsidDel="0003357B">
                <w:rPr>
                  <w:rStyle w:val="Tabletext"/>
                </w:rPr>
                <w:delText>SC</w:delText>
              </w:r>
              <w:r w:rsidRPr="00E03623" w:rsidDel="0003357B">
                <w:rPr>
                  <w:rStyle w:val="Tabletext"/>
                </w:rPr>
                <w:br/>
                <w:delText>FIBRE_CHANNEL_STYLE_1</w:delText>
              </w:r>
              <w:r w:rsidRPr="00E03623" w:rsidDel="0003357B">
                <w:rPr>
                  <w:rStyle w:val="Tabletext"/>
                </w:rPr>
                <w:br/>
                <w:delText>FIBRE_CHANNEL_STYLE_2</w:delText>
              </w:r>
              <w:r w:rsidRPr="00E03623" w:rsidDel="0003357B">
                <w:rPr>
                  <w:rStyle w:val="Tabletext"/>
                </w:rPr>
                <w:br/>
                <w:delText>BNC_TNC</w:delText>
              </w:r>
              <w:r w:rsidRPr="00E03623" w:rsidDel="0003357B">
                <w:rPr>
                  <w:rStyle w:val="Tabletext"/>
                </w:rPr>
                <w:br/>
                <w:delText>FC</w:delText>
              </w:r>
              <w:r w:rsidRPr="00E03623" w:rsidDel="0003357B">
                <w:rPr>
                  <w:rStyle w:val="Tabletext"/>
                </w:rPr>
                <w:br/>
              </w:r>
              <w:r w:rsidRPr="00E03623" w:rsidDel="0003357B">
                <w:rPr>
                  <w:rStyle w:val="Tabletext"/>
                </w:rPr>
                <w:lastRenderedPageBreak/>
                <w:delText>…</w:delText>
              </w:r>
              <w:r w:rsidRPr="00E03623" w:rsidDel="0003357B">
                <w:rPr>
                  <w:rStyle w:val="Tabletext"/>
                </w:rPr>
                <w:br/>
              </w:r>
              <w:r w:rsidRPr="00E03623" w:rsidDel="0003357B">
                <w:rPr>
                  <w:rStyle w:val="Tabletext"/>
                </w:rPr>
                <w:br/>
                <w:delText>NOT_YET_DEFINED</w:delText>
              </w:r>
            </w:del>
          </w:p>
        </w:tc>
        <w:tc>
          <w:tcPr>
            <w:tcW w:w="737" w:type="dxa"/>
            <w:vAlign w:val="center"/>
          </w:tcPr>
          <w:p w14:paraId="70E1564A" w14:textId="0FE27146" w:rsidR="00E03623" w:rsidRPr="00E03623" w:rsidDel="0003357B" w:rsidRDefault="00E03623" w:rsidP="00E03623">
            <w:pPr>
              <w:rPr>
                <w:del w:id="364" w:author="Thorsten Heinze" w:date="2020-06-22T18:08:00Z"/>
                <w:rStyle w:val="Tabletext"/>
              </w:rPr>
            </w:pPr>
            <w:del w:id="365" w:author="Thorsten Heinze" w:date="2020-06-22T18:08:00Z">
              <w:r w:rsidRPr="00E03623" w:rsidDel="0003357B">
                <w:rPr>
                  <w:rStyle w:val="Tabletext"/>
                </w:rPr>
                <w:lastRenderedPageBreak/>
                <w:delText>1</w:delText>
              </w:r>
            </w:del>
          </w:p>
        </w:tc>
        <w:tc>
          <w:tcPr>
            <w:tcW w:w="2693" w:type="dxa"/>
            <w:vAlign w:val="center"/>
          </w:tcPr>
          <w:p w14:paraId="0FB85A55" w14:textId="58D9E01E" w:rsidR="00E03623" w:rsidRPr="00E03623" w:rsidDel="0003357B" w:rsidRDefault="00E03623" w:rsidP="00E03623">
            <w:pPr>
              <w:rPr>
                <w:del w:id="366" w:author="Thorsten Heinze" w:date="2020-06-22T18:08:00Z"/>
                <w:rStyle w:val="Tabletext"/>
              </w:rPr>
            </w:pPr>
            <w:del w:id="367" w:author="Thorsten Heinze" w:date="2020-06-22T18:08:00Z">
              <w:r w:rsidRPr="00E03623" w:rsidDel="0003357B">
                <w:rPr>
                  <w:rStyle w:val="Tabletext"/>
                </w:rPr>
                <w:delText>Kind of Medium Dependent Interface (MDI) provided by this Medium Attachment Unit (MAU)</w:delText>
              </w:r>
            </w:del>
          </w:p>
        </w:tc>
      </w:tr>
      <w:tr w:rsidR="00E03623" w:rsidRPr="00E03623" w:rsidDel="0003357B" w14:paraId="2676051D" w14:textId="51890809" w:rsidTr="00E03623">
        <w:trPr>
          <w:del w:id="368" w:author="Thorsten Heinze" w:date="2020-06-22T18:08:00Z"/>
        </w:trPr>
        <w:tc>
          <w:tcPr>
            <w:tcW w:w="2835" w:type="dxa"/>
            <w:vAlign w:val="center"/>
          </w:tcPr>
          <w:p w14:paraId="550E6D5D" w14:textId="40B7BF2D" w:rsidR="00E03623" w:rsidRPr="00E03623" w:rsidDel="0003357B" w:rsidRDefault="00E03623" w:rsidP="00E03623">
            <w:pPr>
              <w:rPr>
                <w:del w:id="369" w:author="Thorsten Heinze" w:date="2020-06-22T18:08:00Z"/>
                <w:rStyle w:val="Tabletext"/>
              </w:rPr>
            </w:pPr>
            <w:del w:id="370" w:author="Thorsten Heinze" w:date="2020-06-22T18:08:00Z">
              <w:r w:rsidRPr="00E03623" w:rsidDel="0003357B">
                <w:rPr>
                  <w:rStyle w:val="Tabletext"/>
                </w:rPr>
                <w:delText>requiredMediumKind</w:delText>
              </w:r>
            </w:del>
          </w:p>
        </w:tc>
        <w:tc>
          <w:tcPr>
            <w:tcW w:w="1956" w:type="dxa"/>
            <w:vAlign w:val="center"/>
          </w:tcPr>
          <w:p w14:paraId="25866D1E" w14:textId="642E08AC" w:rsidR="00E03623" w:rsidRPr="00E03623" w:rsidDel="0003357B" w:rsidRDefault="00E03623" w:rsidP="00E03623">
            <w:pPr>
              <w:rPr>
                <w:del w:id="371" w:author="Thorsten Heinze" w:date="2020-06-22T18:08:00Z"/>
                <w:rStyle w:val="Tabletext"/>
              </w:rPr>
            </w:pPr>
            <w:del w:id="372" w:author="Thorsten Heinze" w:date="2020-06-22T18:08:00Z">
              <w:r w:rsidRPr="00E03623" w:rsidDel="0003357B">
                <w:rPr>
                  <w:rStyle w:val="Tabletext"/>
                </w:rPr>
                <w:delText>TP_CAT3</w:delText>
              </w:r>
              <w:r w:rsidRPr="00E03623" w:rsidDel="0003357B">
                <w:rPr>
                  <w:rStyle w:val="Tabletext"/>
                </w:rPr>
                <w:br/>
                <w:delText>TP_CAT5</w:delText>
              </w:r>
              <w:r w:rsidRPr="00E03623" w:rsidDel="0003357B">
                <w:rPr>
                  <w:rStyle w:val="Tabletext"/>
                </w:rPr>
                <w:br/>
                <w:delText>TP_CAT6</w:delText>
              </w:r>
              <w:r w:rsidRPr="00E03623" w:rsidDel="0003357B">
                <w:rPr>
                  <w:rStyle w:val="Tabletext"/>
                </w:rPr>
                <w:br/>
                <w:delText>TP_CAT8</w:delText>
              </w:r>
              <w:r w:rsidRPr="00E03623" w:rsidDel="0003357B">
                <w:rPr>
                  <w:rStyle w:val="Tabletext"/>
                </w:rPr>
                <w:br/>
                <w:delText>SINGLE_MODE</w:delText>
              </w:r>
              <w:r w:rsidRPr="00E03623" w:rsidDel="0003357B">
                <w:rPr>
                  <w:rStyle w:val="Tabletext"/>
                </w:rPr>
                <w:br/>
                <w:delText>…</w:delText>
              </w:r>
              <w:r w:rsidRPr="00E03623" w:rsidDel="0003357B">
                <w:rPr>
                  <w:rStyle w:val="Tabletext"/>
                </w:rPr>
                <w:br/>
              </w:r>
              <w:r w:rsidRPr="00E03623" w:rsidDel="0003357B">
                <w:rPr>
                  <w:rStyle w:val="Tabletext"/>
                </w:rPr>
                <w:br/>
                <w:delText>NOT_YET_DEFINED</w:delText>
              </w:r>
            </w:del>
          </w:p>
        </w:tc>
        <w:tc>
          <w:tcPr>
            <w:tcW w:w="737" w:type="dxa"/>
            <w:vAlign w:val="center"/>
          </w:tcPr>
          <w:p w14:paraId="3114D3B1" w14:textId="550F9AD4" w:rsidR="00E03623" w:rsidRPr="00E03623" w:rsidDel="0003357B" w:rsidRDefault="00E03623" w:rsidP="00E03623">
            <w:pPr>
              <w:rPr>
                <w:del w:id="373" w:author="Thorsten Heinze" w:date="2020-06-22T18:08:00Z"/>
                <w:rStyle w:val="Tabletext"/>
              </w:rPr>
            </w:pPr>
            <w:del w:id="374" w:author="Thorsten Heinze" w:date="2020-06-22T18:08:00Z">
              <w:r w:rsidRPr="00E03623" w:rsidDel="0003357B">
                <w:rPr>
                  <w:rStyle w:val="Tabletext"/>
                </w:rPr>
                <w:delText>1</w:delText>
              </w:r>
            </w:del>
          </w:p>
        </w:tc>
        <w:tc>
          <w:tcPr>
            <w:tcW w:w="2693" w:type="dxa"/>
            <w:vAlign w:val="center"/>
          </w:tcPr>
          <w:p w14:paraId="070A0532" w14:textId="52B3A9E1" w:rsidR="00E03623" w:rsidRPr="00E03623" w:rsidDel="0003357B" w:rsidRDefault="00E03623" w:rsidP="00E03623">
            <w:pPr>
              <w:rPr>
                <w:del w:id="375" w:author="Thorsten Heinze" w:date="2020-06-22T18:08:00Z"/>
                <w:rStyle w:val="Tabletext"/>
              </w:rPr>
            </w:pPr>
            <w:del w:id="376" w:author="Thorsten Heinze" w:date="2020-06-22T18:08:00Z">
              <w:r w:rsidRPr="00E03623" w:rsidDel="0003357B">
                <w:rPr>
                  <w:rStyle w:val="Tabletext"/>
                </w:rPr>
                <w:delText>Kind of medium required for operating this Medium Attachment Unit (MAU), more like an information field</w:delText>
              </w:r>
            </w:del>
          </w:p>
        </w:tc>
      </w:tr>
      <w:tr w:rsidR="00E03623" w:rsidRPr="00E03623" w:rsidDel="0003357B" w14:paraId="673376BE" w14:textId="1D8876C8" w:rsidTr="00E03623">
        <w:trPr>
          <w:del w:id="377" w:author="Thorsten Heinze" w:date="2020-06-22T18:08:00Z"/>
        </w:trPr>
        <w:tc>
          <w:tcPr>
            <w:tcW w:w="2835" w:type="dxa"/>
            <w:vAlign w:val="center"/>
          </w:tcPr>
          <w:p w14:paraId="18AEFAFC" w14:textId="32EBCB9A" w:rsidR="00E03623" w:rsidRPr="00E03623" w:rsidDel="0003357B" w:rsidRDefault="00E03623" w:rsidP="00E03623">
            <w:pPr>
              <w:rPr>
                <w:del w:id="378" w:author="Thorsten Heinze" w:date="2020-06-22T18:08:00Z"/>
                <w:rStyle w:val="Tabletext"/>
              </w:rPr>
            </w:pPr>
            <w:del w:id="379" w:author="Thorsten Heinze" w:date="2020-06-22T18:08:00Z">
              <w:r w:rsidRPr="00E03623" w:rsidDel="0003357B">
                <w:rPr>
                  <w:rStyle w:val="Tabletext"/>
                </w:rPr>
                <w:delText>wavelengthMin</w:delText>
              </w:r>
            </w:del>
          </w:p>
        </w:tc>
        <w:tc>
          <w:tcPr>
            <w:tcW w:w="1956" w:type="dxa"/>
            <w:vAlign w:val="center"/>
          </w:tcPr>
          <w:p w14:paraId="0BDF5A09" w14:textId="1AEEABBD" w:rsidR="00E03623" w:rsidRPr="00E03623" w:rsidDel="0003357B" w:rsidRDefault="00E03623" w:rsidP="00E03623">
            <w:pPr>
              <w:rPr>
                <w:del w:id="380" w:author="Thorsten Heinze" w:date="2020-06-22T18:08:00Z"/>
                <w:rStyle w:val="Tabletext"/>
              </w:rPr>
            </w:pPr>
            <w:del w:id="381" w:author="Thorsten Heinze" w:date="2020-06-22T18:08:00Z">
              <w:r w:rsidRPr="00E03623" w:rsidDel="0003357B">
                <w:rPr>
                  <w:rStyle w:val="Tabletext"/>
                </w:rPr>
                <w:delText>Integer</w:delText>
              </w:r>
              <w:r w:rsidRPr="00E03623" w:rsidDel="0003357B">
                <w:rPr>
                  <w:rStyle w:val="Tabletext"/>
                </w:rPr>
                <w:br/>
              </w:r>
              <w:r w:rsidRPr="00E03623" w:rsidDel="0003357B">
                <w:rPr>
                  <w:rStyle w:val="Tabletext"/>
                </w:rPr>
                <w:br/>
                <w:delText>-1</w:delText>
              </w:r>
            </w:del>
          </w:p>
        </w:tc>
        <w:tc>
          <w:tcPr>
            <w:tcW w:w="737" w:type="dxa"/>
            <w:vAlign w:val="center"/>
          </w:tcPr>
          <w:p w14:paraId="128DBF7F" w14:textId="513F2E80" w:rsidR="00E03623" w:rsidRPr="00E03623" w:rsidDel="0003357B" w:rsidRDefault="00E03623" w:rsidP="00E03623">
            <w:pPr>
              <w:rPr>
                <w:del w:id="382" w:author="Thorsten Heinze" w:date="2020-06-22T18:08:00Z"/>
                <w:rStyle w:val="Tabletext"/>
              </w:rPr>
            </w:pPr>
            <w:del w:id="383" w:author="Thorsten Heinze" w:date="2020-06-22T18:08:00Z">
              <w:r w:rsidRPr="00E03623" w:rsidDel="0003357B">
                <w:rPr>
                  <w:rStyle w:val="Tabletext"/>
                </w:rPr>
                <w:delText>0..3</w:delText>
              </w:r>
            </w:del>
          </w:p>
        </w:tc>
        <w:tc>
          <w:tcPr>
            <w:tcW w:w="2693" w:type="dxa"/>
            <w:vAlign w:val="center"/>
          </w:tcPr>
          <w:p w14:paraId="62F835C3" w14:textId="7B5240AF" w:rsidR="00E03623" w:rsidRPr="00E03623" w:rsidDel="0003357B" w:rsidRDefault="00E03623" w:rsidP="00E03623">
            <w:pPr>
              <w:rPr>
                <w:del w:id="384" w:author="Thorsten Heinze" w:date="2020-06-22T18:08:00Z"/>
                <w:rStyle w:val="Tabletext"/>
              </w:rPr>
            </w:pPr>
            <w:del w:id="385" w:author="Thorsten Heinze" w:date="2020-06-22T18:08:00Z">
              <w:r w:rsidRPr="00E03623" w:rsidDel="0003357B">
                <w:rPr>
                  <w:rStyle w:val="Tabletext"/>
                </w:rPr>
                <w:delText>Source: SFF-8690. Minimum laser wavelength in pico meter, -1 = not applicable, 0 = not known, if (wavelengthMin==wavelengthMax): wavelength cannot be configured; multiplicity=0..3 for 10GBASE-LX4 according to 802.3 53.5. Value to be read from the EPROM of the SFP.</w:delText>
              </w:r>
            </w:del>
          </w:p>
        </w:tc>
      </w:tr>
      <w:tr w:rsidR="00E03623" w:rsidRPr="00E03623" w:rsidDel="0003357B" w14:paraId="028A854F" w14:textId="56A3D968" w:rsidTr="00E03623">
        <w:trPr>
          <w:del w:id="386" w:author="Thorsten Heinze" w:date="2020-06-22T18:08:00Z"/>
        </w:trPr>
        <w:tc>
          <w:tcPr>
            <w:tcW w:w="2835" w:type="dxa"/>
            <w:vAlign w:val="center"/>
          </w:tcPr>
          <w:p w14:paraId="3C5F4F5C" w14:textId="17419E37" w:rsidR="00E03623" w:rsidRPr="00E03623" w:rsidDel="0003357B" w:rsidRDefault="00E03623" w:rsidP="00E03623">
            <w:pPr>
              <w:rPr>
                <w:del w:id="387" w:author="Thorsten Heinze" w:date="2020-06-22T18:08:00Z"/>
                <w:rStyle w:val="Tabletext"/>
              </w:rPr>
            </w:pPr>
            <w:del w:id="388" w:author="Thorsten Heinze" w:date="2020-06-22T18:08:00Z">
              <w:r w:rsidRPr="00E03623" w:rsidDel="0003357B">
                <w:rPr>
                  <w:rStyle w:val="Tabletext"/>
                </w:rPr>
                <w:delText>wavelengthMax</w:delText>
              </w:r>
            </w:del>
          </w:p>
        </w:tc>
        <w:tc>
          <w:tcPr>
            <w:tcW w:w="1956" w:type="dxa"/>
            <w:vAlign w:val="center"/>
          </w:tcPr>
          <w:p w14:paraId="2F744B53" w14:textId="4B5F695D" w:rsidR="00E03623" w:rsidRPr="00E03623" w:rsidDel="0003357B" w:rsidRDefault="00E03623" w:rsidP="00E03623">
            <w:pPr>
              <w:rPr>
                <w:del w:id="389" w:author="Thorsten Heinze" w:date="2020-06-22T18:08:00Z"/>
                <w:rStyle w:val="Tabletext"/>
              </w:rPr>
            </w:pPr>
            <w:del w:id="390" w:author="Thorsten Heinze" w:date="2020-06-22T18:08:00Z">
              <w:r w:rsidRPr="00E03623" w:rsidDel="0003357B">
                <w:rPr>
                  <w:rStyle w:val="Tabletext"/>
                </w:rPr>
                <w:delText>Integer</w:delText>
              </w:r>
              <w:r w:rsidRPr="00E03623" w:rsidDel="0003357B">
                <w:rPr>
                  <w:rStyle w:val="Tabletext"/>
                </w:rPr>
                <w:br/>
              </w:r>
              <w:r w:rsidRPr="00E03623" w:rsidDel="0003357B">
                <w:rPr>
                  <w:rStyle w:val="Tabletext"/>
                </w:rPr>
                <w:br/>
                <w:delText>-1</w:delText>
              </w:r>
            </w:del>
          </w:p>
        </w:tc>
        <w:tc>
          <w:tcPr>
            <w:tcW w:w="737" w:type="dxa"/>
            <w:vAlign w:val="center"/>
          </w:tcPr>
          <w:p w14:paraId="1B7A6CE5" w14:textId="2659F645" w:rsidR="00E03623" w:rsidRPr="00E03623" w:rsidDel="0003357B" w:rsidRDefault="00E03623" w:rsidP="00E03623">
            <w:pPr>
              <w:rPr>
                <w:del w:id="391" w:author="Thorsten Heinze" w:date="2020-06-22T18:08:00Z"/>
                <w:rStyle w:val="Tabletext"/>
              </w:rPr>
            </w:pPr>
            <w:del w:id="392" w:author="Thorsten Heinze" w:date="2020-06-22T18:08:00Z">
              <w:r w:rsidRPr="00E03623" w:rsidDel="0003357B">
                <w:rPr>
                  <w:rStyle w:val="Tabletext"/>
                </w:rPr>
                <w:delText>0..3</w:delText>
              </w:r>
            </w:del>
          </w:p>
        </w:tc>
        <w:tc>
          <w:tcPr>
            <w:tcW w:w="2693" w:type="dxa"/>
            <w:vAlign w:val="center"/>
          </w:tcPr>
          <w:p w14:paraId="42B05A71" w14:textId="710B3958" w:rsidR="00E03623" w:rsidRPr="00E03623" w:rsidDel="0003357B" w:rsidRDefault="00E03623" w:rsidP="00E03623">
            <w:pPr>
              <w:rPr>
                <w:del w:id="393" w:author="Thorsten Heinze" w:date="2020-06-22T18:08:00Z"/>
                <w:rStyle w:val="Tabletext"/>
              </w:rPr>
            </w:pPr>
            <w:del w:id="394" w:author="Thorsten Heinze" w:date="2020-06-22T18:08:00Z">
              <w:r w:rsidRPr="00E03623" w:rsidDel="0003357B">
                <w:rPr>
                  <w:rStyle w:val="Tabletext"/>
                </w:rPr>
                <w:delText>Source: SFF-8690. Maximum laser wavelength in pico meter, -1 = not applicable, 0 = not known, if (wavelengthMax==wavelengthMin): wavelength cannot be configured; multiplicity=0..3 for 10GBASE-LX4 according to 802.3 53.5. Value to be read from the EPROM of the SFP.</w:delText>
              </w:r>
            </w:del>
          </w:p>
        </w:tc>
      </w:tr>
      <w:tr w:rsidR="00E03623" w:rsidRPr="00E03623" w:rsidDel="0003357B" w14:paraId="62BE7A83" w14:textId="05D6152B" w:rsidTr="00E03623">
        <w:trPr>
          <w:del w:id="395" w:author="Thorsten Heinze" w:date="2020-06-22T18:08:00Z"/>
        </w:trPr>
        <w:tc>
          <w:tcPr>
            <w:tcW w:w="2835" w:type="dxa"/>
            <w:vAlign w:val="center"/>
          </w:tcPr>
          <w:p w14:paraId="1728DC87" w14:textId="66D84F1C" w:rsidR="00E03623" w:rsidRPr="00E03623" w:rsidDel="0003357B" w:rsidRDefault="00E03623" w:rsidP="00E03623">
            <w:pPr>
              <w:rPr>
                <w:del w:id="396" w:author="Thorsten Heinze" w:date="2020-06-22T18:08:00Z"/>
                <w:rStyle w:val="Tabletext"/>
              </w:rPr>
            </w:pPr>
            <w:del w:id="397" w:author="Thorsten Heinze" w:date="2020-06-22T18:08:00Z">
              <w:r w:rsidRPr="00E03623" w:rsidDel="0003357B">
                <w:rPr>
                  <w:rStyle w:val="Tabletext"/>
                </w:rPr>
                <w:delText>wavelengthGridMin</w:delText>
              </w:r>
            </w:del>
          </w:p>
        </w:tc>
        <w:tc>
          <w:tcPr>
            <w:tcW w:w="1956" w:type="dxa"/>
            <w:vAlign w:val="center"/>
          </w:tcPr>
          <w:p w14:paraId="15A0DCB2" w14:textId="135FC755" w:rsidR="00E03623" w:rsidRPr="00E03623" w:rsidDel="0003357B" w:rsidRDefault="00E03623" w:rsidP="00E03623">
            <w:pPr>
              <w:rPr>
                <w:del w:id="398" w:author="Thorsten Heinze" w:date="2020-06-22T18:08:00Z"/>
                <w:rStyle w:val="Tabletext"/>
              </w:rPr>
            </w:pPr>
            <w:del w:id="399" w:author="Thorsten Heinze" w:date="2020-06-22T18:08:00Z">
              <w:r w:rsidRPr="00E03623" w:rsidDel="0003357B">
                <w:rPr>
                  <w:rStyle w:val="Tabletext"/>
                </w:rPr>
                <w:delText>Integer</w:delText>
              </w:r>
              <w:r w:rsidRPr="00E03623" w:rsidDel="0003357B">
                <w:rPr>
                  <w:rStyle w:val="Tabletext"/>
                </w:rPr>
                <w:br/>
              </w:r>
              <w:r w:rsidRPr="00E03623" w:rsidDel="0003357B">
                <w:rPr>
                  <w:rStyle w:val="Tabletext"/>
                </w:rPr>
                <w:br/>
                <w:delText>-1</w:delText>
              </w:r>
            </w:del>
          </w:p>
        </w:tc>
        <w:tc>
          <w:tcPr>
            <w:tcW w:w="737" w:type="dxa"/>
            <w:vAlign w:val="center"/>
          </w:tcPr>
          <w:p w14:paraId="573F653D" w14:textId="5C6EB968" w:rsidR="00E03623" w:rsidRPr="00E03623" w:rsidDel="0003357B" w:rsidRDefault="00E03623" w:rsidP="00E03623">
            <w:pPr>
              <w:rPr>
                <w:del w:id="400" w:author="Thorsten Heinze" w:date="2020-06-22T18:08:00Z"/>
                <w:rStyle w:val="Tabletext"/>
              </w:rPr>
            </w:pPr>
            <w:del w:id="401" w:author="Thorsten Heinze" w:date="2020-06-22T18:08:00Z">
              <w:r w:rsidRPr="00E03623" w:rsidDel="0003357B">
                <w:rPr>
                  <w:rStyle w:val="Tabletext"/>
                </w:rPr>
                <w:delText>1</w:delText>
              </w:r>
            </w:del>
          </w:p>
        </w:tc>
        <w:tc>
          <w:tcPr>
            <w:tcW w:w="2693" w:type="dxa"/>
            <w:vAlign w:val="center"/>
          </w:tcPr>
          <w:p w14:paraId="361BC76D" w14:textId="1ECBA718" w:rsidR="00E03623" w:rsidRPr="00E03623" w:rsidDel="0003357B" w:rsidRDefault="00E03623" w:rsidP="00E03623">
            <w:pPr>
              <w:rPr>
                <w:del w:id="402" w:author="Thorsten Heinze" w:date="2020-06-22T18:08:00Z"/>
                <w:rStyle w:val="Tabletext"/>
              </w:rPr>
            </w:pPr>
            <w:del w:id="403" w:author="Thorsten Heinze" w:date="2020-06-22T18:08:00Z">
              <w:r w:rsidRPr="00E03623" w:rsidDel="0003357B">
                <w:rPr>
                  <w:rStyle w:val="Tabletext"/>
                </w:rPr>
                <w:delText>Source: SFF-8690. Minimum grid spacing supported by the transceiver, -1 = not applicable, 0 = not known</w:delText>
              </w:r>
            </w:del>
          </w:p>
        </w:tc>
      </w:tr>
      <w:tr w:rsidR="00E03623" w:rsidRPr="00E03623" w:rsidDel="0003357B" w14:paraId="1A26B179" w14:textId="4B30F810" w:rsidTr="00E03623">
        <w:trPr>
          <w:del w:id="404" w:author="Thorsten Heinze" w:date="2020-06-22T18:08:00Z"/>
        </w:trPr>
        <w:tc>
          <w:tcPr>
            <w:tcW w:w="2835" w:type="dxa"/>
            <w:vAlign w:val="center"/>
          </w:tcPr>
          <w:p w14:paraId="406ECC3B" w14:textId="00F6D71C" w:rsidR="00E03623" w:rsidRPr="00E03623" w:rsidDel="0003357B" w:rsidRDefault="00E03623" w:rsidP="00E03623">
            <w:pPr>
              <w:rPr>
                <w:del w:id="405" w:author="Thorsten Heinze" w:date="2020-06-22T18:08:00Z"/>
                <w:rStyle w:val="Tabletext"/>
              </w:rPr>
            </w:pPr>
            <w:del w:id="406" w:author="Thorsten Heinze" w:date="2020-06-22T18:08:00Z">
              <w:r w:rsidRPr="00E03623" w:rsidDel="0003357B">
                <w:rPr>
                  <w:rStyle w:val="Tabletext"/>
                </w:rPr>
                <w:delText>shortReachModeIsAvail</w:delText>
              </w:r>
            </w:del>
          </w:p>
        </w:tc>
        <w:tc>
          <w:tcPr>
            <w:tcW w:w="1956" w:type="dxa"/>
            <w:vAlign w:val="center"/>
          </w:tcPr>
          <w:p w14:paraId="759DC8B3" w14:textId="18A70166" w:rsidR="00E03623" w:rsidRPr="00E03623" w:rsidDel="0003357B" w:rsidRDefault="00E03623" w:rsidP="00E03623">
            <w:pPr>
              <w:rPr>
                <w:del w:id="407" w:author="Thorsten Heinze" w:date="2020-06-22T18:08:00Z"/>
                <w:rStyle w:val="Tabletext"/>
              </w:rPr>
            </w:pPr>
            <w:del w:id="408" w:author="Thorsten Heinze" w:date="2020-06-22T18:08:00Z">
              <w:r w:rsidRPr="00E03623" w:rsidDel="0003357B">
                <w:rPr>
                  <w:rStyle w:val="Tabletext"/>
                </w:rPr>
                <w:delText>Boolean</w:delText>
              </w:r>
              <w:r w:rsidRPr="00E03623" w:rsidDel="0003357B">
                <w:rPr>
                  <w:rStyle w:val="Tabletext"/>
                </w:rPr>
                <w:br/>
              </w:r>
              <w:r w:rsidRPr="00E03623" w:rsidDel="0003357B">
                <w:rPr>
                  <w:rStyle w:val="Tabletext"/>
                </w:rPr>
                <w:br/>
                <w:delText>false</w:delText>
              </w:r>
            </w:del>
          </w:p>
        </w:tc>
        <w:tc>
          <w:tcPr>
            <w:tcW w:w="737" w:type="dxa"/>
            <w:vAlign w:val="center"/>
          </w:tcPr>
          <w:p w14:paraId="41296FFE" w14:textId="59ED70AF" w:rsidR="00E03623" w:rsidRPr="00E03623" w:rsidDel="0003357B" w:rsidRDefault="00E03623" w:rsidP="00E03623">
            <w:pPr>
              <w:rPr>
                <w:del w:id="409" w:author="Thorsten Heinze" w:date="2020-06-22T18:08:00Z"/>
                <w:rStyle w:val="Tabletext"/>
              </w:rPr>
            </w:pPr>
            <w:del w:id="410" w:author="Thorsten Heinze" w:date="2020-06-22T18:08:00Z">
              <w:r w:rsidRPr="00E03623" w:rsidDel="0003357B">
                <w:rPr>
                  <w:rStyle w:val="Tabletext"/>
                </w:rPr>
                <w:delText>1</w:delText>
              </w:r>
            </w:del>
          </w:p>
        </w:tc>
        <w:tc>
          <w:tcPr>
            <w:tcW w:w="2693" w:type="dxa"/>
            <w:vAlign w:val="center"/>
          </w:tcPr>
          <w:p w14:paraId="6DBA2B94" w14:textId="3D784D0E" w:rsidR="00E03623" w:rsidRPr="00E03623" w:rsidDel="0003357B" w:rsidRDefault="00E03623" w:rsidP="00E03623">
            <w:pPr>
              <w:rPr>
                <w:del w:id="411" w:author="Thorsten Heinze" w:date="2020-06-22T18:08:00Z"/>
                <w:rStyle w:val="Tabletext"/>
              </w:rPr>
            </w:pPr>
            <w:del w:id="412" w:author="Thorsten Heinze" w:date="2020-06-22T18:08:00Z">
              <w:r w:rsidRPr="00E03623" w:rsidDel="0003357B">
                <w:rPr>
                  <w:rStyle w:val="Tabletext"/>
                </w:rPr>
                <w:delText>1 = Indicates that Short Reach Mode for 10GBASE-T according to 802.3 45.2.1.64 is available</w:delText>
              </w:r>
            </w:del>
          </w:p>
        </w:tc>
      </w:tr>
      <w:tr w:rsidR="00E03623" w:rsidRPr="00E03623" w:rsidDel="0003357B" w14:paraId="0FC3EBF0" w14:textId="3FBA8200" w:rsidTr="00E03623">
        <w:trPr>
          <w:del w:id="413" w:author="Thorsten Heinze" w:date="2020-06-22T18:08:00Z"/>
        </w:trPr>
        <w:tc>
          <w:tcPr>
            <w:tcW w:w="2835" w:type="dxa"/>
            <w:vAlign w:val="center"/>
          </w:tcPr>
          <w:p w14:paraId="5973273A" w14:textId="30A95FD2" w:rsidR="00E03623" w:rsidRPr="00E03623" w:rsidDel="0003357B" w:rsidRDefault="00E03623" w:rsidP="00E03623">
            <w:pPr>
              <w:rPr>
                <w:del w:id="414" w:author="Thorsten Heinze" w:date="2020-06-22T18:08:00Z"/>
                <w:rStyle w:val="Tabletext"/>
              </w:rPr>
            </w:pPr>
            <w:del w:id="415" w:author="Thorsten Heinze" w:date="2020-06-22T18:08:00Z">
              <w:r w:rsidRPr="00E03623" w:rsidDel="0003357B">
                <w:rPr>
                  <w:rStyle w:val="Tabletext"/>
                </w:rPr>
                <w:delText>eeeIsAvail</w:delText>
              </w:r>
            </w:del>
          </w:p>
        </w:tc>
        <w:tc>
          <w:tcPr>
            <w:tcW w:w="1956" w:type="dxa"/>
            <w:vAlign w:val="center"/>
          </w:tcPr>
          <w:p w14:paraId="31B4C5B8" w14:textId="6CCDC53E" w:rsidR="00E03623" w:rsidRPr="00E03623" w:rsidDel="0003357B" w:rsidRDefault="00E03623" w:rsidP="00E03623">
            <w:pPr>
              <w:rPr>
                <w:del w:id="416" w:author="Thorsten Heinze" w:date="2020-06-22T18:08:00Z"/>
                <w:rStyle w:val="Tabletext"/>
              </w:rPr>
            </w:pPr>
            <w:del w:id="417" w:author="Thorsten Heinze" w:date="2020-06-22T18:08:00Z">
              <w:r w:rsidRPr="00E03623" w:rsidDel="0003357B">
                <w:rPr>
                  <w:rStyle w:val="Tabletext"/>
                </w:rPr>
                <w:delText>Boolean</w:delText>
              </w:r>
              <w:r w:rsidRPr="00E03623" w:rsidDel="0003357B">
                <w:rPr>
                  <w:rStyle w:val="Tabletext"/>
                </w:rPr>
                <w:br/>
              </w:r>
              <w:r w:rsidRPr="00E03623" w:rsidDel="0003357B">
                <w:rPr>
                  <w:rStyle w:val="Tabletext"/>
                </w:rPr>
                <w:br/>
                <w:delText>false</w:delText>
              </w:r>
            </w:del>
          </w:p>
        </w:tc>
        <w:tc>
          <w:tcPr>
            <w:tcW w:w="737" w:type="dxa"/>
            <w:vAlign w:val="center"/>
          </w:tcPr>
          <w:p w14:paraId="7F120206" w14:textId="2D14C014" w:rsidR="00E03623" w:rsidRPr="00E03623" w:rsidDel="0003357B" w:rsidRDefault="00E03623" w:rsidP="00E03623">
            <w:pPr>
              <w:rPr>
                <w:del w:id="418" w:author="Thorsten Heinze" w:date="2020-06-22T18:08:00Z"/>
                <w:rStyle w:val="Tabletext"/>
              </w:rPr>
            </w:pPr>
            <w:del w:id="419" w:author="Thorsten Heinze" w:date="2020-06-22T18:08:00Z">
              <w:r w:rsidRPr="00E03623" w:rsidDel="0003357B">
                <w:rPr>
                  <w:rStyle w:val="Tabletext"/>
                </w:rPr>
                <w:delText>1</w:delText>
              </w:r>
            </w:del>
          </w:p>
        </w:tc>
        <w:tc>
          <w:tcPr>
            <w:tcW w:w="2693" w:type="dxa"/>
            <w:vAlign w:val="center"/>
          </w:tcPr>
          <w:p w14:paraId="70E4ACBE" w14:textId="1019901E" w:rsidR="00E03623" w:rsidRPr="00E03623" w:rsidDel="0003357B" w:rsidRDefault="00E03623" w:rsidP="00E03623">
            <w:pPr>
              <w:rPr>
                <w:del w:id="420" w:author="Thorsten Heinze" w:date="2020-06-22T18:08:00Z"/>
                <w:rStyle w:val="Tabletext"/>
              </w:rPr>
            </w:pPr>
            <w:del w:id="421" w:author="Thorsten Heinze" w:date="2020-06-22T18:08:00Z">
              <w:r w:rsidRPr="00E03623" w:rsidDel="0003357B">
                <w:rPr>
                  <w:rStyle w:val="Tabletext"/>
                </w:rPr>
                <w:delText>1 = Indicates that Energy-Efficient Ethernet (EEE) is available at the device.</w:delText>
              </w:r>
            </w:del>
          </w:p>
        </w:tc>
      </w:tr>
      <w:tr w:rsidR="00E03623" w:rsidRPr="00E03623" w:rsidDel="0003357B" w14:paraId="3A6102AC" w14:textId="3B2A1EAA" w:rsidTr="00E03623">
        <w:trPr>
          <w:del w:id="422" w:author="Thorsten Heinze" w:date="2020-06-22T18:08:00Z"/>
        </w:trPr>
        <w:tc>
          <w:tcPr>
            <w:tcW w:w="2835" w:type="dxa"/>
            <w:vAlign w:val="center"/>
          </w:tcPr>
          <w:p w14:paraId="6A3F13DA" w14:textId="711A0F31" w:rsidR="00E03623" w:rsidRPr="00E03623" w:rsidDel="0003357B" w:rsidRDefault="00E03623" w:rsidP="00E03623">
            <w:pPr>
              <w:rPr>
                <w:del w:id="423" w:author="Thorsten Heinze" w:date="2020-06-22T18:08:00Z"/>
                <w:rStyle w:val="Tabletext"/>
              </w:rPr>
            </w:pPr>
            <w:del w:id="424" w:author="Thorsten Heinze" w:date="2020-06-22T18:08:00Z">
              <w:r w:rsidRPr="00E03623" w:rsidDel="0003357B">
                <w:rPr>
                  <w:rStyle w:val="Tabletext"/>
                </w:rPr>
                <w:delText>unidirectionalOperationIsAvail</w:delText>
              </w:r>
            </w:del>
          </w:p>
        </w:tc>
        <w:tc>
          <w:tcPr>
            <w:tcW w:w="1956" w:type="dxa"/>
            <w:vAlign w:val="center"/>
          </w:tcPr>
          <w:p w14:paraId="10E97ED8" w14:textId="0FC5B8CC" w:rsidR="00E03623" w:rsidRPr="00E03623" w:rsidDel="0003357B" w:rsidRDefault="00E03623" w:rsidP="00E03623">
            <w:pPr>
              <w:rPr>
                <w:del w:id="425" w:author="Thorsten Heinze" w:date="2020-06-22T18:08:00Z"/>
                <w:rStyle w:val="Tabletext"/>
              </w:rPr>
            </w:pPr>
            <w:del w:id="426" w:author="Thorsten Heinze" w:date="2020-06-22T18:08:00Z">
              <w:r w:rsidRPr="00E03623" w:rsidDel="0003357B">
                <w:rPr>
                  <w:rStyle w:val="Tabletext"/>
                </w:rPr>
                <w:delText>Boolean</w:delText>
              </w:r>
              <w:r w:rsidRPr="00E03623" w:rsidDel="0003357B">
                <w:rPr>
                  <w:rStyle w:val="Tabletext"/>
                </w:rPr>
                <w:br/>
              </w:r>
              <w:r w:rsidRPr="00E03623" w:rsidDel="0003357B">
                <w:rPr>
                  <w:rStyle w:val="Tabletext"/>
                </w:rPr>
                <w:br/>
                <w:delText>false</w:delText>
              </w:r>
            </w:del>
          </w:p>
        </w:tc>
        <w:tc>
          <w:tcPr>
            <w:tcW w:w="737" w:type="dxa"/>
            <w:vAlign w:val="center"/>
          </w:tcPr>
          <w:p w14:paraId="68B3E67A" w14:textId="2F4F3676" w:rsidR="00E03623" w:rsidRPr="00E03623" w:rsidDel="0003357B" w:rsidRDefault="00E03623" w:rsidP="00E03623">
            <w:pPr>
              <w:rPr>
                <w:del w:id="427" w:author="Thorsten Heinze" w:date="2020-06-22T18:08:00Z"/>
                <w:rStyle w:val="Tabletext"/>
              </w:rPr>
            </w:pPr>
            <w:del w:id="428" w:author="Thorsten Heinze" w:date="2020-06-22T18:08:00Z">
              <w:r w:rsidRPr="00E03623" w:rsidDel="0003357B">
                <w:rPr>
                  <w:rStyle w:val="Tabletext"/>
                </w:rPr>
                <w:delText>1</w:delText>
              </w:r>
            </w:del>
          </w:p>
        </w:tc>
        <w:tc>
          <w:tcPr>
            <w:tcW w:w="2693" w:type="dxa"/>
            <w:vAlign w:val="center"/>
          </w:tcPr>
          <w:p w14:paraId="589DD77F" w14:textId="437002D9" w:rsidR="00E03623" w:rsidRPr="00E03623" w:rsidDel="0003357B" w:rsidRDefault="00E03623" w:rsidP="00E03623">
            <w:pPr>
              <w:rPr>
                <w:del w:id="429" w:author="Thorsten Heinze" w:date="2020-06-22T18:08:00Z"/>
                <w:rStyle w:val="Tabletext"/>
              </w:rPr>
            </w:pPr>
            <w:del w:id="430" w:author="Thorsten Heinze" w:date="2020-06-22T18:08:00Z">
              <w:r w:rsidRPr="00E03623" w:rsidDel="0003357B">
                <w:rPr>
                  <w:rStyle w:val="Tabletext"/>
                </w:rPr>
                <w:delText>Source: 802.3. 1 = Medium Attachment Unit (MAU) able to transmit from Media Independent Interface (MII) regardless of whether the MAU has determined that a valid link has been established, 0 = MAU able to transmit from MII only when the MAU has determined that a valid link has been established</w:delText>
              </w:r>
            </w:del>
          </w:p>
        </w:tc>
      </w:tr>
      <w:tr w:rsidR="00E03623" w:rsidRPr="00E03623" w:rsidDel="0003357B" w14:paraId="0D359D6B" w14:textId="1E5004C2" w:rsidTr="00E03623">
        <w:trPr>
          <w:del w:id="431" w:author="Thorsten Heinze" w:date="2020-06-22T18:08:00Z"/>
        </w:trPr>
        <w:tc>
          <w:tcPr>
            <w:tcW w:w="2835" w:type="dxa"/>
            <w:vAlign w:val="center"/>
          </w:tcPr>
          <w:p w14:paraId="36B04AAA" w14:textId="59E745CF" w:rsidR="00E03623" w:rsidRPr="00E03623" w:rsidDel="0003357B" w:rsidRDefault="00E03623" w:rsidP="00E03623">
            <w:pPr>
              <w:rPr>
                <w:del w:id="432" w:author="Thorsten Heinze" w:date="2020-06-22T18:08:00Z"/>
                <w:rStyle w:val="Tabletext"/>
              </w:rPr>
            </w:pPr>
            <w:del w:id="433" w:author="Thorsten Heinze" w:date="2020-06-22T18:08:00Z">
              <w:r w:rsidRPr="00E03623" w:rsidDel="0003357B">
                <w:rPr>
                  <w:rStyle w:val="Tabletext"/>
                </w:rPr>
                <w:delText>rxlevelLowThreshold</w:delText>
              </w:r>
            </w:del>
          </w:p>
        </w:tc>
        <w:tc>
          <w:tcPr>
            <w:tcW w:w="1956" w:type="dxa"/>
            <w:vAlign w:val="center"/>
          </w:tcPr>
          <w:p w14:paraId="242D2EDB" w14:textId="186DFF2D" w:rsidR="00E03623" w:rsidRPr="00E03623" w:rsidDel="0003357B" w:rsidRDefault="00E03623" w:rsidP="00E03623">
            <w:pPr>
              <w:rPr>
                <w:del w:id="434" w:author="Thorsten Heinze" w:date="2020-06-22T18:08:00Z"/>
                <w:rStyle w:val="Tabletext"/>
              </w:rPr>
            </w:pPr>
            <w:del w:id="435" w:author="Thorsten Heinze" w:date="2020-06-22T18:08:00Z">
              <w:r w:rsidRPr="00E03623" w:rsidDel="0003357B">
                <w:rPr>
                  <w:rStyle w:val="Tabletext"/>
                </w:rPr>
                <w:delText>Integer</w:delText>
              </w:r>
              <w:r w:rsidRPr="00E03623" w:rsidDel="0003357B">
                <w:rPr>
                  <w:rStyle w:val="Tabletext"/>
                </w:rPr>
                <w:br/>
              </w:r>
              <w:r w:rsidRPr="00E03623" w:rsidDel="0003357B">
                <w:rPr>
                  <w:rStyle w:val="Tabletext"/>
                </w:rPr>
                <w:br/>
                <w:delText>99</w:delText>
              </w:r>
            </w:del>
          </w:p>
        </w:tc>
        <w:tc>
          <w:tcPr>
            <w:tcW w:w="737" w:type="dxa"/>
            <w:vAlign w:val="center"/>
          </w:tcPr>
          <w:p w14:paraId="746B4BE4" w14:textId="4EE3272E" w:rsidR="00E03623" w:rsidRPr="00E03623" w:rsidDel="0003357B" w:rsidRDefault="00E03623" w:rsidP="00E03623">
            <w:pPr>
              <w:rPr>
                <w:del w:id="436" w:author="Thorsten Heinze" w:date="2020-06-22T18:08:00Z"/>
                <w:rStyle w:val="Tabletext"/>
              </w:rPr>
            </w:pPr>
            <w:del w:id="437" w:author="Thorsten Heinze" w:date="2020-06-22T18:08:00Z">
              <w:r w:rsidRPr="00E03623" w:rsidDel="0003357B">
                <w:rPr>
                  <w:rStyle w:val="Tabletext"/>
                </w:rPr>
                <w:delText>1</w:delText>
              </w:r>
            </w:del>
          </w:p>
        </w:tc>
        <w:tc>
          <w:tcPr>
            <w:tcW w:w="2693" w:type="dxa"/>
            <w:vAlign w:val="center"/>
          </w:tcPr>
          <w:p w14:paraId="534B5CD8" w14:textId="7B62F4A3" w:rsidR="00E03623" w:rsidRPr="00E03623" w:rsidDel="0003357B" w:rsidRDefault="00E03623" w:rsidP="00E03623">
            <w:pPr>
              <w:rPr>
                <w:del w:id="438" w:author="Thorsten Heinze" w:date="2020-06-22T18:08:00Z"/>
                <w:rStyle w:val="Tabletext"/>
              </w:rPr>
            </w:pPr>
            <w:del w:id="439" w:author="Thorsten Heinze" w:date="2020-06-22T18:08:00Z">
              <w:r w:rsidRPr="00E03623" w:rsidDel="0003357B">
                <w:rPr>
                  <w:rStyle w:val="Tabletext"/>
                </w:rPr>
                <w:delText>Threshold for alarming low RX levels. Value pre-defined by SFP manufacturer (SFF- 8472)</w:delText>
              </w:r>
            </w:del>
          </w:p>
        </w:tc>
      </w:tr>
      <w:tr w:rsidR="00E03623" w:rsidRPr="00E03623" w:rsidDel="0003357B" w14:paraId="6C74F2A7" w14:textId="5714F7CF" w:rsidTr="00E03623">
        <w:trPr>
          <w:del w:id="440" w:author="Thorsten Heinze" w:date="2020-06-22T18:08:00Z"/>
        </w:trPr>
        <w:tc>
          <w:tcPr>
            <w:tcW w:w="2835" w:type="dxa"/>
            <w:vAlign w:val="center"/>
          </w:tcPr>
          <w:p w14:paraId="212915A0" w14:textId="7ED33D8C" w:rsidR="00E03623" w:rsidRPr="00E03623" w:rsidDel="0003357B" w:rsidRDefault="00E03623" w:rsidP="00E03623">
            <w:pPr>
              <w:rPr>
                <w:del w:id="441" w:author="Thorsten Heinze" w:date="2020-06-22T18:08:00Z"/>
                <w:rStyle w:val="Tabletext"/>
              </w:rPr>
            </w:pPr>
            <w:del w:id="442" w:author="Thorsten Heinze" w:date="2020-06-22T18:08:00Z">
              <w:r w:rsidRPr="00E03623" w:rsidDel="0003357B">
                <w:rPr>
                  <w:rStyle w:val="Tabletext"/>
                </w:rPr>
                <w:delText>rxlevelHighThreshold</w:delText>
              </w:r>
            </w:del>
          </w:p>
        </w:tc>
        <w:tc>
          <w:tcPr>
            <w:tcW w:w="1956" w:type="dxa"/>
            <w:vAlign w:val="center"/>
          </w:tcPr>
          <w:p w14:paraId="402F4DDA" w14:textId="08ED111C" w:rsidR="00E03623" w:rsidRPr="00E03623" w:rsidDel="0003357B" w:rsidRDefault="00E03623" w:rsidP="00E03623">
            <w:pPr>
              <w:rPr>
                <w:del w:id="443" w:author="Thorsten Heinze" w:date="2020-06-22T18:08:00Z"/>
                <w:rStyle w:val="Tabletext"/>
              </w:rPr>
            </w:pPr>
            <w:del w:id="444" w:author="Thorsten Heinze" w:date="2020-06-22T18:08:00Z">
              <w:r w:rsidRPr="00E03623" w:rsidDel="0003357B">
                <w:rPr>
                  <w:rStyle w:val="Tabletext"/>
                </w:rPr>
                <w:delText>Integer</w:delText>
              </w:r>
              <w:r w:rsidRPr="00E03623" w:rsidDel="0003357B">
                <w:rPr>
                  <w:rStyle w:val="Tabletext"/>
                </w:rPr>
                <w:br/>
              </w:r>
              <w:r w:rsidRPr="00E03623" w:rsidDel="0003357B">
                <w:rPr>
                  <w:rStyle w:val="Tabletext"/>
                </w:rPr>
                <w:br/>
                <w:delText>99</w:delText>
              </w:r>
            </w:del>
          </w:p>
        </w:tc>
        <w:tc>
          <w:tcPr>
            <w:tcW w:w="737" w:type="dxa"/>
            <w:vAlign w:val="center"/>
          </w:tcPr>
          <w:p w14:paraId="71CA7CE8" w14:textId="09B60C5B" w:rsidR="00E03623" w:rsidRPr="00E03623" w:rsidDel="0003357B" w:rsidRDefault="00E03623" w:rsidP="00E03623">
            <w:pPr>
              <w:rPr>
                <w:del w:id="445" w:author="Thorsten Heinze" w:date="2020-06-22T18:08:00Z"/>
                <w:rStyle w:val="Tabletext"/>
              </w:rPr>
            </w:pPr>
            <w:del w:id="446" w:author="Thorsten Heinze" w:date="2020-06-22T18:08:00Z">
              <w:r w:rsidRPr="00E03623" w:rsidDel="0003357B">
                <w:rPr>
                  <w:rStyle w:val="Tabletext"/>
                </w:rPr>
                <w:delText>1</w:delText>
              </w:r>
            </w:del>
          </w:p>
        </w:tc>
        <w:tc>
          <w:tcPr>
            <w:tcW w:w="2693" w:type="dxa"/>
            <w:vAlign w:val="center"/>
          </w:tcPr>
          <w:p w14:paraId="0026D2E3" w14:textId="5A4D0065" w:rsidR="00E03623" w:rsidRPr="00E03623" w:rsidDel="0003357B" w:rsidRDefault="00E03623" w:rsidP="00E03623">
            <w:pPr>
              <w:rPr>
                <w:del w:id="447" w:author="Thorsten Heinze" w:date="2020-06-22T18:08:00Z"/>
                <w:rStyle w:val="Tabletext"/>
              </w:rPr>
            </w:pPr>
            <w:del w:id="448" w:author="Thorsten Heinze" w:date="2020-06-22T18:08:00Z">
              <w:r w:rsidRPr="00E03623" w:rsidDel="0003357B">
                <w:rPr>
                  <w:rStyle w:val="Tabletext"/>
                </w:rPr>
                <w:delText>Threshold for alarming high RX levels. Value pre-defined by SFP manufacturer (SFF- 8472)</w:delText>
              </w:r>
            </w:del>
          </w:p>
        </w:tc>
      </w:tr>
      <w:tr w:rsidR="00E03623" w:rsidRPr="00E03623" w:rsidDel="0003357B" w14:paraId="7DA89322" w14:textId="408327CE" w:rsidTr="00E03623">
        <w:trPr>
          <w:del w:id="449" w:author="Thorsten Heinze" w:date="2020-06-22T18:08:00Z"/>
        </w:trPr>
        <w:tc>
          <w:tcPr>
            <w:tcW w:w="2835" w:type="dxa"/>
            <w:vAlign w:val="center"/>
          </w:tcPr>
          <w:p w14:paraId="5D8DE69B" w14:textId="5A73A739" w:rsidR="00E03623" w:rsidRPr="00E03623" w:rsidDel="0003357B" w:rsidRDefault="00E03623" w:rsidP="00E03623">
            <w:pPr>
              <w:rPr>
                <w:del w:id="450" w:author="Thorsten Heinze" w:date="2020-06-22T18:08:00Z"/>
                <w:rStyle w:val="Tabletext"/>
              </w:rPr>
            </w:pPr>
            <w:del w:id="451" w:author="Thorsten Heinze" w:date="2020-06-22T18:08:00Z">
              <w:r w:rsidRPr="00E03623" w:rsidDel="0003357B">
                <w:rPr>
                  <w:rStyle w:val="Tabletext"/>
                </w:rPr>
                <w:delText>temperatureLowThreshold</w:delText>
              </w:r>
            </w:del>
          </w:p>
        </w:tc>
        <w:tc>
          <w:tcPr>
            <w:tcW w:w="1956" w:type="dxa"/>
            <w:vAlign w:val="center"/>
          </w:tcPr>
          <w:p w14:paraId="27D4ACCA" w14:textId="21E32C8C" w:rsidR="00E03623" w:rsidRPr="00E03623" w:rsidDel="0003357B" w:rsidRDefault="00E03623" w:rsidP="00E03623">
            <w:pPr>
              <w:rPr>
                <w:del w:id="452" w:author="Thorsten Heinze" w:date="2020-06-22T18:08:00Z"/>
                <w:rStyle w:val="Tabletext"/>
              </w:rPr>
            </w:pPr>
            <w:del w:id="453" w:author="Thorsten Heinze" w:date="2020-06-22T18:08:00Z">
              <w:r w:rsidRPr="00E03623" w:rsidDel="0003357B">
                <w:rPr>
                  <w:rStyle w:val="Tabletext"/>
                </w:rPr>
                <w:delText>Integer</w:delText>
              </w:r>
              <w:r w:rsidRPr="00E03623" w:rsidDel="0003357B">
                <w:rPr>
                  <w:rStyle w:val="Tabletext"/>
                </w:rPr>
                <w:br/>
              </w:r>
              <w:r w:rsidRPr="00E03623" w:rsidDel="0003357B">
                <w:rPr>
                  <w:rStyle w:val="Tabletext"/>
                </w:rPr>
                <w:br/>
                <w:delText>-99</w:delText>
              </w:r>
            </w:del>
          </w:p>
        </w:tc>
        <w:tc>
          <w:tcPr>
            <w:tcW w:w="737" w:type="dxa"/>
            <w:vAlign w:val="center"/>
          </w:tcPr>
          <w:p w14:paraId="24F58B1D" w14:textId="2330AD7C" w:rsidR="00E03623" w:rsidRPr="00E03623" w:rsidDel="0003357B" w:rsidRDefault="00E03623" w:rsidP="00E03623">
            <w:pPr>
              <w:rPr>
                <w:del w:id="454" w:author="Thorsten Heinze" w:date="2020-06-22T18:08:00Z"/>
                <w:rStyle w:val="Tabletext"/>
              </w:rPr>
            </w:pPr>
            <w:del w:id="455" w:author="Thorsten Heinze" w:date="2020-06-22T18:08:00Z">
              <w:r w:rsidRPr="00E03623" w:rsidDel="0003357B">
                <w:rPr>
                  <w:rStyle w:val="Tabletext"/>
                </w:rPr>
                <w:delText>1</w:delText>
              </w:r>
            </w:del>
          </w:p>
        </w:tc>
        <w:tc>
          <w:tcPr>
            <w:tcW w:w="2693" w:type="dxa"/>
            <w:vAlign w:val="center"/>
          </w:tcPr>
          <w:p w14:paraId="7AE6A72E" w14:textId="1D7C317C" w:rsidR="00E03623" w:rsidRPr="00E03623" w:rsidDel="0003357B" w:rsidRDefault="00E03623" w:rsidP="00E03623">
            <w:pPr>
              <w:rPr>
                <w:del w:id="456" w:author="Thorsten Heinze" w:date="2020-06-22T18:08:00Z"/>
                <w:rStyle w:val="Tabletext"/>
              </w:rPr>
            </w:pPr>
            <w:del w:id="457" w:author="Thorsten Heinze" w:date="2020-06-22T18:08:00Z">
              <w:r w:rsidRPr="00E03623" w:rsidDel="0003357B">
                <w:rPr>
                  <w:rStyle w:val="Tabletext"/>
                </w:rPr>
                <w:delText>Threshold for alarming low temperature values. Value pre-defined by SFP manufacturer (SFF- 8472)</w:delText>
              </w:r>
            </w:del>
          </w:p>
        </w:tc>
      </w:tr>
      <w:tr w:rsidR="00E03623" w:rsidRPr="00E03623" w:rsidDel="0003357B" w14:paraId="70E044A1" w14:textId="712AB329" w:rsidTr="00E03623">
        <w:trPr>
          <w:del w:id="458" w:author="Thorsten Heinze" w:date="2020-06-22T18:08:00Z"/>
        </w:trPr>
        <w:tc>
          <w:tcPr>
            <w:tcW w:w="2835" w:type="dxa"/>
            <w:vAlign w:val="center"/>
          </w:tcPr>
          <w:p w14:paraId="47217045" w14:textId="029AE7CD" w:rsidR="00E03623" w:rsidRPr="00E03623" w:rsidDel="0003357B" w:rsidRDefault="00E03623" w:rsidP="00E03623">
            <w:pPr>
              <w:rPr>
                <w:del w:id="459" w:author="Thorsten Heinze" w:date="2020-06-22T18:08:00Z"/>
                <w:rStyle w:val="Tabletext"/>
              </w:rPr>
            </w:pPr>
            <w:del w:id="460" w:author="Thorsten Heinze" w:date="2020-06-22T18:08:00Z">
              <w:r w:rsidRPr="00E03623" w:rsidDel="0003357B">
                <w:rPr>
                  <w:rStyle w:val="Tabletext"/>
                </w:rPr>
                <w:delText>temperatureHighThreshold</w:delText>
              </w:r>
            </w:del>
          </w:p>
        </w:tc>
        <w:tc>
          <w:tcPr>
            <w:tcW w:w="1956" w:type="dxa"/>
            <w:vAlign w:val="center"/>
          </w:tcPr>
          <w:p w14:paraId="68DCD6B7" w14:textId="0BBB4E69" w:rsidR="00E03623" w:rsidRPr="00E03623" w:rsidDel="0003357B" w:rsidRDefault="00E03623" w:rsidP="00E03623">
            <w:pPr>
              <w:rPr>
                <w:del w:id="461" w:author="Thorsten Heinze" w:date="2020-06-22T18:08:00Z"/>
                <w:rStyle w:val="Tabletext"/>
              </w:rPr>
            </w:pPr>
            <w:del w:id="462" w:author="Thorsten Heinze" w:date="2020-06-22T18:08:00Z">
              <w:r w:rsidRPr="00E03623" w:rsidDel="0003357B">
                <w:rPr>
                  <w:rStyle w:val="Tabletext"/>
                </w:rPr>
                <w:delText>Integer</w:delText>
              </w:r>
              <w:r w:rsidRPr="00E03623" w:rsidDel="0003357B">
                <w:rPr>
                  <w:rStyle w:val="Tabletext"/>
                </w:rPr>
                <w:br/>
              </w:r>
              <w:r w:rsidRPr="00E03623" w:rsidDel="0003357B">
                <w:rPr>
                  <w:rStyle w:val="Tabletext"/>
                </w:rPr>
                <w:br/>
                <w:delText>-99</w:delText>
              </w:r>
            </w:del>
          </w:p>
        </w:tc>
        <w:tc>
          <w:tcPr>
            <w:tcW w:w="737" w:type="dxa"/>
            <w:vAlign w:val="center"/>
          </w:tcPr>
          <w:p w14:paraId="7B26078A" w14:textId="2BBBC8B2" w:rsidR="00E03623" w:rsidRPr="00E03623" w:rsidDel="0003357B" w:rsidRDefault="00E03623" w:rsidP="00E03623">
            <w:pPr>
              <w:rPr>
                <w:del w:id="463" w:author="Thorsten Heinze" w:date="2020-06-22T18:08:00Z"/>
                <w:rStyle w:val="Tabletext"/>
              </w:rPr>
            </w:pPr>
            <w:del w:id="464" w:author="Thorsten Heinze" w:date="2020-06-22T18:08:00Z">
              <w:r w:rsidRPr="00E03623" w:rsidDel="0003357B">
                <w:rPr>
                  <w:rStyle w:val="Tabletext"/>
                </w:rPr>
                <w:delText>1</w:delText>
              </w:r>
            </w:del>
          </w:p>
        </w:tc>
        <w:tc>
          <w:tcPr>
            <w:tcW w:w="2693" w:type="dxa"/>
            <w:vAlign w:val="center"/>
          </w:tcPr>
          <w:p w14:paraId="7CFC29E6" w14:textId="06832B8F" w:rsidR="00E03623" w:rsidRPr="00E03623" w:rsidDel="0003357B" w:rsidRDefault="00E03623" w:rsidP="00E03623">
            <w:pPr>
              <w:rPr>
                <w:del w:id="465" w:author="Thorsten Heinze" w:date="2020-06-22T18:08:00Z"/>
                <w:rStyle w:val="Tabletext"/>
              </w:rPr>
            </w:pPr>
            <w:del w:id="466" w:author="Thorsten Heinze" w:date="2020-06-22T18:08:00Z">
              <w:r w:rsidRPr="00E03623" w:rsidDel="0003357B">
                <w:rPr>
                  <w:rStyle w:val="Tabletext"/>
                </w:rPr>
                <w:delText>Threshold for alarming high temperature values. Value pre-defined by SFP manufacturer (SFF- 8472)</w:delText>
              </w:r>
            </w:del>
          </w:p>
        </w:tc>
      </w:tr>
      <w:tr w:rsidR="00E03623" w:rsidRPr="00E03623" w:rsidDel="0003357B" w14:paraId="68594C4D" w14:textId="72EE33AD" w:rsidTr="00E03623">
        <w:trPr>
          <w:del w:id="467" w:author="Thorsten Heinze" w:date="2020-06-22T18:08:00Z"/>
        </w:trPr>
        <w:tc>
          <w:tcPr>
            <w:tcW w:w="2835" w:type="dxa"/>
            <w:vAlign w:val="center"/>
          </w:tcPr>
          <w:p w14:paraId="66B5B9DD" w14:textId="0E281E2A" w:rsidR="00E03623" w:rsidRPr="00E03623" w:rsidDel="0003357B" w:rsidRDefault="00E03623" w:rsidP="00E03623">
            <w:pPr>
              <w:rPr>
                <w:del w:id="468" w:author="Thorsten Heinze" w:date="2020-06-22T18:08:00Z"/>
                <w:rStyle w:val="Tabletext"/>
              </w:rPr>
            </w:pPr>
            <w:del w:id="469" w:author="Thorsten Heinze" w:date="2020-06-22T18:08:00Z">
              <w:r w:rsidRPr="00E03623" w:rsidDel="0003357B">
                <w:rPr>
                  <w:rStyle w:val="Tabletext"/>
                </w:rPr>
                <w:delText>configurationOfNumberOfBipErrorsPerSesIsAvail</w:delText>
              </w:r>
            </w:del>
          </w:p>
        </w:tc>
        <w:tc>
          <w:tcPr>
            <w:tcW w:w="1956" w:type="dxa"/>
            <w:vAlign w:val="center"/>
          </w:tcPr>
          <w:p w14:paraId="64A84A58" w14:textId="3419E4E2" w:rsidR="00E03623" w:rsidRPr="00E03623" w:rsidDel="0003357B" w:rsidRDefault="00E03623" w:rsidP="00E03623">
            <w:pPr>
              <w:rPr>
                <w:del w:id="470" w:author="Thorsten Heinze" w:date="2020-06-22T18:08:00Z"/>
                <w:rStyle w:val="Tabletext"/>
              </w:rPr>
            </w:pPr>
            <w:del w:id="471" w:author="Thorsten Heinze" w:date="2020-06-22T18:08:00Z">
              <w:r w:rsidRPr="00E03623" w:rsidDel="0003357B">
                <w:rPr>
                  <w:rStyle w:val="Tabletext"/>
                </w:rPr>
                <w:delText>Boolean</w:delText>
              </w:r>
              <w:r w:rsidRPr="00E03623" w:rsidDel="0003357B">
                <w:rPr>
                  <w:rStyle w:val="Tabletext"/>
                </w:rPr>
                <w:br/>
              </w:r>
              <w:r w:rsidRPr="00E03623" w:rsidDel="0003357B">
                <w:rPr>
                  <w:rStyle w:val="Tabletext"/>
                </w:rPr>
                <w:br/>
                <w:delText>false</w:delText>
              </w:r>
            </w:del>
          </w:p>
        </w:tc>
        <w:tc>
          <w:tcPr>
            <w:tcW w:w="737" w:type="dxa"/>
            <w:vAlign w:val="center"/>
          </w:tcPr>
          <w:p w14:paraId="273903DD" w14:textId="606E91B5" w:rsidR="00E03623" w:rsidRPr="00E03623" w:rsidDel="0003357B" w:rsidRDefault="00E03623" w:rsidP="00E03623">
            <w:pPr>
              <w:rPr>
                <w:del w:id="472" w:author="Thorsten Heinze" w:date="2020-06-22T18:08:00Z"/>
                <w:rStyle w:val="Tabletext"/>
              </w:rPr>
            </w:pPr>
            <w:del w:id="473" w:author="Thorsten Heinze" w:date="2020-06-22T18:08:00Z">
              <w:r w:rsidRPr="00E03623" w:rsidDel="0003357B">
                <w:rPr>
                  <w:rStyle w:val="Tabletext"/>
                </w:rPr>
                <w:delText>1</w:delText>
              </w:r>
            </w:del>
          </w:p>
        </w:tc>
        <w:tc>
          <w:tcPr>
            <w:tcW w:w="2693" w:type="dxa"/>
            <w:vAlign w:val="center"/>
          </w:tcPr>
          <w:p w14:paraId="5155EC5B" w14:textId="0CD8C445" w:rsidR="00E03623" w:rsidRPr="00E03623" w:rsidDel="0003357B" w:rsidRDefault="00E03623" w:rsidP="00E03623">
            <w:pPr>
              <w:rPr>
                <w:del w:id="474" w:author="Thorsten Heinze" w:date="2020-06-22T18:08:00Z"/>
                <w:rStyle w:val="Tabletext"/>
              </w:rPr>
            </w:pPr>
            <w:del w:id="475" w:author="Thorsten Heinze" w:date="2020-06-22T18:08:00Z">
              <w:r w:rsidRPr="00E03623" w:rsidDel="0003357B">
                <w:rPr>
                  <w:rStyle w:val="Tabletext"/>
                </w:rPr>
                <w:delText>1 = SET operation on the Line SES threshold defined by aLineSESThreshold in 30.8.1.1.11 of 802.3-2015 is available.</w:delText>
              </w:r>
            </w:del>
          </w:p>
        </w:tc>
      </w:tr>
      <w:tr w:rsidR="00E03623" w:rsidRPr="00E03623" w:rsidDel="0003357B" w14:paraId="4F883AB4" w14:textId="09FF14CC" w:rsidTr="00E03623">
        <w:trPr>
          <w:del w:id="476" w:author="Thorsten Heinze" w:date="2020-06-22T18:08:00Z"/>
        </w:trPr>
        <w:tc>
          <w:tcPr>
            <w:tcW w:w="2835" w:type="dxa"/>
            <w:vAlign w:val="center"/>
          </w:tcPr>
          <w:p w14:paraId="44D11FBB" w14:textId="37415EEC" w:rsidR="00E03623" w:rsidRPr="00E03623" w:rsidDel="0003357B" w:rsidRDefault="00E03623" w:rsidP="00E03623">
            <w:pPr>
              <w:rPr>
                <w:del w:id="477" w:author="Thorsten Heinze" w:date="2020-06-22T18:08:00Z"/>
                <w:rStyle w:val="Tabletext"/>
              </w:rPr>
            </w:pPr>
            <w:del w:id="478" w:author="Thorsten Heinze" w:date="2020-06-22T18:08:00Z">
              <w:r w:rsidRPr="00E03623" w:rsidDel="0003357B">
                <w:rPr>
                  <w:rStyle w:val="Tabletext"/>
                </w:rPr>
                <w:delText>statisticsIsAvail</w:delText>
              </w:r>
            </w:del>
          </w:p>
        </w:tc>
        <w:tc>
          <w:tcPr>
            <w:tcW w:w="1956" w:type="dxa"/>
            <w:vAlign w:val="center"/>
          </w:tcPr>
          <w:p w14:paraId="25BB2925" w14:textId="61E34CF0" w:rsidR="00E03623" w:rsidRPr="00E03623" w:rsidDel="0003357B" w:rsidRDefault="00E03623" w:rsidP="00E03623">
            <w:pPr>
              <w:rPr>
                <w:del w:id="479" w:author="Thorsten Heinze" w:date="2020-06-22T18:08:00Z"/>
                <w:rStyle w:val="Tabletext"/>
              </w:rPr>
            </w:pPr>
            <w:del w:id="480" w:author="Thorsten Heinze" w:date="2020-06-22T18:08:00Z">
              <w:r w:rsidRPr="00E03623" w:rsidDel="0003357B">
                <w:rPr>
                  <w:rStyle w:val="Tabletext"/>
                </w:rPr>
                <w:delText>Boolean</w:delText>
              </w:r>
              <w:r w:rsidRPr="00E03623" w:rsidDel="0003357B">
                <w:rPr>
                  <w:rStyle w:val="Tabletext"/>
                </w:rPr>
                <w:br/>
              </w:r>
              <w:r w:rsidRPr="00E03623" w:rsidDel="0003357B">
                <w:rPr>
                  <w:rStyle w:val="Tabletext"/>
                </w:rPr>
                <w:br/>
                <w:delText>false</w:delText>
              </w:r>
            </w:del>
          </w:p>
        </w:tc>
        <w:tc>
          <w:tcPr>
            <w:tcW w:w="737" w:type="dxa"/>
            <w:vAlign w:val="center"/>
          </w:tcPr>
          <w:p w14:paraId="18262C9D" w14:textId="680B7EC8" w:rsidR="00E03623" w:rsidRPr="00E03623" w:rsidDel="0003357B" w:rsidRDefault="00E03623" w:rsidP="00E03623">
            <w:pPr>
              <w:rPr>
                <w:del w:id="481" w:author="Thorsten Heinze" w:date="2020-06-22T18:08:00Z"/>
                <w:rStyle w:val="Tabletext"/>
              </w:rPr>
            </w:pPr>
            <w:del w:id="482" w:author="Thorsten Heinze" w:date="2020-06-22T18:08:00Z">
              <w:r w:rsidRPr="00E03623" w:rsidDel="0003357B">
                <w:rPr>
                  <w:rStyle w:val="Tabletext"/>
                </w:rPr>
                <w:delText>1</w:delText>
              </w:r>
            </w:del>
          </w:p>
        </w:tc>
        <w:tc>
          <w:tcPr>
            <w:tcW w:w="2693" w:type="dxa"/>
            <w:vAlign w:val="center"/>
          </w:tcPr>
          <w:p w14:paraId="0B8A310B" w14:textId="08B45A76" w:rsidR="00E03623" w:rsidRPr="00E03623" w:rsidDel="0003357B" w:rsidRDefault="00E03623" w:rsidP="00E03623">
            <w:pPr>
              <w:rPr>
                <w:del w:id="483" w:author="Thorsten Heinze" w:date="2020-06-22T18:08:00Z"/>
                <w:rStyle w:val="Tabletext"/>
              </w:rPr>
            </w:pPr>
            <w:del w:id="484" w:author="Thorsten Heinze" w:date="2020-06-22T18:08:00Z">
              <w:r w:rsidRPr="00E03623" w:rsidDel="0003357B">
                <w:rPr>
                  <w:rStyle w:val="Tabletext"/>
                </w:rPr>
                <w:delText>1 = Continuous statistics counters are available.</w:delText>
              </w:r>
            </w:del>
          </w:p>
        </w:tc>
      </w:tr>
      <w:tr w:rsidR="00E03623" w:rsidRPr="00E03623" w:rsidDel="0003357B" w14:paraId="35C0FFC4" w14:textId="4FADBBA7" w:rsidTr="00E03623">
        <w:trPr>
          <w:del w:id="485" w:author="Thorsten Heinze" w:date="2020-06-22T18:08:00Z"/>
        </w:trPr>
        <w:tc>
          <w:tcPr>
            <w:tcW w:w="2835" w:type="dxa"/>
            <w:vAlign w:val="center"/>
          </w:tcPr>
          <w:p w14:paraId="3840DEB6" w14:textId="19CD84DE" w:rsidR="00E03623" w:rsidRPr="00E03623" w:rsidDel="0003357B" w:rsidRDefault="00E03623" w:rsidP="00E03623">
            <w:pPr>
              <w:rPr>
                <w:del w:id="486" w:author="Thorsten Heinze" w:date="2020-06-22T18:08:00Z"/>
                <w:rStyle w:val="Tabletext"/>
              </w:rPr>
            </w:pPr>
            <w:del w:id="487" w:author="Thorsten Heinze" w:date="2020-06-22T18:08:00Z">
              <w:r w:rsidRPr="00E03623" w:rsidDel="0003357B">
                <w:rPr>
                  <w:rStyle w:val="Tabletext"/>
                </w:rPr>
                <w:delText>performanceMonitoringIsAvail</w:delText>
              </w:r>
            </w:del>
          </w:p>
        </w:tc>
        <w:tc>
          <w:tcPr>
            <w:tcW w:w="1956" w:type="dxa"/>
            <w:vAlign w:val="center"/>
          </w:tcPr>
          <w:p w14:paraId="2BACC55C" w14:textId="7C6EF94F" w:rsidR="00E03623" w:rsidRPr="00E03623" w:rsidDel="0003357B" w:rsidRDefault="00E03623" w:rsidP="00E03623">
            <w:pPr>
              <w:rPr>
                <w:del w:id="488" w:author="Thorsten Heinze" w:date="2020-06-22T18:08:00Z"/>
                <w:rStyle w:val="Tabletext"/>
              </w:rPr>
            </w:pPr>
            <w:del w:id="489" w:author="Thorsten Heinze" w:date="2020-06-22T18:08:00Z">
              <w:r w:rsidRPr="00E03623" w:rsidDel="0003357B">
                <w:rPr>
                  <w:rStyle w:val="Tabletext"/>
                </w:rPr>
                <w:delText>Boolean</w:delText>
              </w:r>
              <w:r w:rsidRPr="00E03623" w:rsidDel="0003357B">
                <w:rPr>
                  <w:rStyle w:val="Tabletext"/>
                </w:rPr>
                <w:br/>
              </w:r>
              <w:r w:rsidRPr="00E03623" w:rsidDel="0003357B">
                <w:rPr>
                  <w:rStyle w:val="Tabletext"/>
                </w:rPr>
                <w:br/>
                <w:delText>false</w:delText>
              </w:r>
            </w:del>
          </w:p>
        </w:tc>
        <w:tc>
          <w:tcPr>
            <w:tcW w:w="737" w:type="dxa"/>
            <w:vAlign w:val="center"/>
          </w:tcPr>
          <w:p w14:paraId="1E1C1AB6" w14:textId="485F4289" w:rsidR="00E03623" w:rsidRPr="00E03623" w:rsidDel="0003357B" w:rsidRDefault="00E03623" w:rsidP="00E03623">
            <w:pPr>
              <w:rPr>
                <w:del w:id="490" w:author="Thorsten Heinze" w:date="2020-06-22T18:08:00Z"/>
                <w:rStyle w:val="Tabletext"/>
              </w:rPr>
            </w:pPr>
            <w:del w:id="491" w:author="Thorsten Heinze" w:date="2020-06-22T18:08:00Z">
              <w:r w:rsidRPr="00E03623" w:rsidDel="0003357B">
                <w:rPr>
                  <w:rStyle w:val="Tabletext"/>
                </w:rPr>
                <w:delText>1</w:delText>
              </w:r>
            </w:del>
          </w:p>
        </w:tc>
        <w:tc>
          <w:tcPr>
            <w:tcW w:w="2693" w:type="dxa"/>
            <w:vAlign w:val="center"/>
          </w:tcPr>
          <w:p w14:paraId="37398C1D" w14:textId="09885EE9" w:rsidR="00E03623" w:rsidRPr="00E03623" w:rsidDel="0003357B" w:rsidRDefault="00E03623" w:rsidP="00E03623">
            <w:pPr>
              <w:rPr>
                <w:del w:id="492" w:author="Thorsten Heinze" w:date="2020-06-22T18:08:00Z"/>
                <w:rStyle w:val="Tabletext"/>
              </w:rPr>
            </w:pPr>
            <w:del w:id="493" w:author="Thorsten Heinze" w:date="2020-06-22T18:08:00Z">
              <w:r w:rsidRPr="00E03623" w:rsidDel="0003357B">
                <w:rPr>
                  <w:rStyle w:val="Tabletext"/>
                </w:rPr>
                <w:delText>1 = Collection and aggregation of performance values is available.</w:delText>
              </w:r>
            </w:del>
          </w:p>
        </w:tc>
      </w:tr>
      <w:tr w:rsidR="00E03623" w:rsidRPr="00E03623" w:rsidDel="0003357B" w14:paraId="66FFCD1F" w14:textId="555CF7B5" w:rsidTr="00E03623">
        <w:trPr>
          <w:del w:id="494" w:author="Thorsten Heinze" w:date="2020-06-22T18:08:00Z"/>
        </w:trPr>
        <w:tc>
          <w:tcPr>
            <w:tcW w:w="2835" w:type="dxa"/>
            <w:vAlign w:val="center"/>
          </w:tcPr>
          <w:p w14:paraId="4820C3C4" w14:textId="5704D98C" w:rsidR="00E03623" w:rsidRPr="00E03623" w:rsidDel="0003357B" w:rsidRDefault="00E03623" w:rsidP="00E03623">
            <w:pPr>
              <w:rPr>
                <w:del w:id="495" w:author="Thorsten Heinze" w:date="2020-06-22T18:08:00Z"/>
                <w:rStyle w:val="Tabletext"/>
              </w:rPr>
            </w:pPr>
            <w:del w:id="496" w:author="Thorsten Heinze" w:date="2020-06-22T18:08:00Z">
              <w:r w:rsidRPr="00E03623" w:rsidDel="0003357B">
                <w:rPr>
                  <w:rStyle w:val="Tabletext"/>
                </w:rPr>
                <w:lastRenderedPageBreak/>
                <w:delText>supportedLoopBackKindList</w:delText>
              </w:r>
            </w:del>
          </w:p>
        </w:tc>
        <w:tc>
          <w:tcPr>
            <w:tcW w:w="1956" w:type="dxa"/>
            <w:vAlign w:val="center"/>
          </w:tcPr>
          <w:p w14:paraId="2C030D92" w14:textId="701AAE91" w:rsidR="00E03623" w:rsidRPr="00E03623" w:rsidDel="0003357B" w:rsidRDefault="00E03623" w:rsidP="00E03623">
            <w:pPr>
              <w:rPr>
                <w:del w:id="497" w:author="Thorsten Heinze" w:date="2020-06-22T18:08:00Z"/>
                <w:rStyle w:val="Tabletext"/>
              </w:rPr>
            </w:pPr>
            <w:del w:id="498" w:author="Thorsten Heinze" w:date="2020-06-22T18:08:00Z">
              <w:r w:rsidRPr="00E03623" w:rsidDel="0003357B">
                <w:rPr>
                  <w:rStyle w:val="Tabletext"/>
                </w:rPr>
                <w:delText>LoopBackType</w:delText>
              </w:r>
              <w:r w:rsidRPr="00E03623" w:rsidDel="0003357B">
                <w:rPr>
                  <w:rStyle w:val="Tabletext"/>
                </w:rPr>
                <w:br/>
              </w:r>
              <w:r w:rsidRPr="00E03623" w:rsidDel="0003357B">
                <w:rPr>
                  <w:rStyle w:val="Tabletext"/>
                </w:rPr>
                <w:br/>
                <w:delText>NONE</w:delText>
              </w:r>
            </w:del>
          </w:p>
        </w:tc>
        <w:tc>
          <w:tcPr>
            <w:tcW w:w="737" w:type="dxa"/>
            <w:vAlign w:val="center"/>
          </w:tcPr>
          <w:p w14:paraId="0C2C6BF0" w14:textId="4AA7E14B" w:rsidR="00E03623" w:rsidRPr="00E03623" w:rsidDel="0003357B" w:rsidRDefault="00E03623" w:rsidP="00E03623">
            <w:pPr>
              <w:rPr>
                <w:del w:id="499" w:author="Thorsten Heinze" w:date="2020-06-22T18:08:00Z"/>
                <w:rStyle w:val="Tabletext"/>
              </w:rPr>
            </w:pPr>
            <w:del w:id="500" w:author="Thorsten Heinze" w:date="2020-06-22T18:08:00Z">
              <w:r w:rsidRPr="00E03623" w:rsidDel="0003357B">
                <w:rPr>
                  <w:rStyle w:val="Tabletext"/>
                </w:rPr>
                <w:delText>0..5</w:delText>
              </w:r>
            </w:del>
          </w:p>
        </w:tc>
        <w:tc>
          <w:tcPr>
            <w:tcW w:w="2693" w:type="dxa"/>
            <w:vAlign w:val="center"/>
          </w:tcPr>
          <w:p w14:paraId="1F359E1F" w14:textId="7432A125" w:rsidR="00E03623" w:rsidRPr="00E03623" w:rsidDel="0003357B" w:rsidRDefault="00E03623" w:rsidP="00E03623">
            <w:pPr>
              <w:rPr>
                <w:del w:id="501" w:author="Thorsten Heinze" w:date="2020-06-22T18:08:00Z"/>
                <w:rStyle w:val="Tabletext"/>
              </w:rPr>
            </w:pPr>
            <w:del w:id="502" w:author="Thorsten Heinze" w:date="2020-06-22T18:08:00Z">
              <w:r w:rsidRPr="00E03623" w:rsidDel="0003357B">
                <w:rPr>
                  <w:rStyle w:val="Tabletext"/>
                </w:rPr>
                <w:delText>Source: 802.3 45.2.1.12.1 PMA remote loopback ability. List of supported kinds of looping back of header information to the remote site.</w:delText>
              </w:r>
            </w:del>
          </w:p>
        </w:tc>
      </w:tr>
      <w:tr w:rsidR="00E03623" w:rsidRPr="00E03623" w:rsidDel="0003357B" w14:paraId="64A0EDE7" w14:textId="32BC905C" w:rsidTr="00E03623">
        <w:trPr>
          <w:del w:id="503" w:author="Thorsten Heinze" w:date="2020-06-22T18:08:00Z"/>
        </w:trPr>
        <w:tc>
          <w:tcPr>
            <w:tcW w:w="2835" w:type="dxa"/>
            <w:vAlign w:val="center"/>
          </w:tcPr>
          <w:p w14:paraId="7E6D117F" w14:textId="6A97D0EA" w:rsidR="00E03623" w:rsidRPr="00E03623" w:rsidDel="0003357B" w:rsidRDefault="00E03623" w:rsidP="00E03623">
            <w:pPr>
              <w:rPr>
                <w:del w:id="504" w:author="Thorsten Heinze" w:date="2020-06-22T18:08:00Z"/>
                <w:rStyle w:val="Tabletext"/>
              </w:rPr>
            </w:pPr>
            <w:del w:id="505" w:author="Thorsten Heinze" w:date="2020-06-22T18:08:00Z">
              <w:r w:rsidRPr="00E03623" w:rsidDel="0003357B">
                <w:rPr>
                  <w:rStyle w:val="Tabletext"/>
                </w:rPr>
                <w:delText>maintenanceTimerRange</w:delText>
              </w:r>
            </w:del>
          </w:p>
        </w:tc>
        <w:tc>
          <w:tcPr>
            <w:tcW w:w="1956" w:type="dxa"/>
            <w:vAlign w:val="center"/>
          </w:tcPr>
          <w:p w14:paraId="39454347" w14:textId="5D368C01" w:rsidR="00E03623" w:rsidRPr="00E03623" w:rsidDel="0003357B" w:rsidRDefault="00E03623" w:rsidP="00E03623">
            <w:pPr>
              <w:rPr>
                <w:del w:id="506" w:author="Thorsten Heinze" w:date="2020-06-22T18:08:00Z"/>
                <w:rStyle w:val="Tabletext"/>
              </w:rPr>
            </w:pPr>
            <w:del w:id="507" w:author="Thorsten Heinze" w:date="2020-06-22T18:08:00Z">
              <w:r w:rsidRPr="00E03623" w:rsidDel="0003357B">
                <w:rPr>
                  <w:rStyle w:val="Tabletext"/>
                </w:rPr>
                <w:delText>String</w:delText>
              </w:r>
              <w:r w:rsidRPr="00E03623" w:rsidDel="0003357B">
                <w:rPr>
                  <w:rStyle w:val="Tabletext"/>
                </w:rPr>
                <w:br/>
              </w:r>
              <w:r w:rsidRPr="00E03623" w:rsidDel="0003357B">
                <w:rPr>
                  <w:rStyle w:val="Tabletext"/>
                </w:rPr>
                <w:br/>
                <w:delText>Range of the maintenance timer not yet defined.</w:delText>
              </w:r>
            </w:del>
          </w:p>
        </w:tc>
        <w:tc>
          <w:tcPr>
            <w:tcW w:w="737" w:type="dxa"/>
            <w:vAlign w:val="center"/>
          </w:tcPr>
          <w:p w14:paraId="3132C44D" w14:textId="10A5EAE4" w:rsidR="00E03623" w:rsidRPr="00E03623" w:rsidDel="0003357B" w:rsidRDefault="00E03623" w:rsidP="00E03623">
            <w:pPr>
              <w:rPr>
                <w:del w:id="508" w:author="Thorsten Heinze" w:date="2020-06-22T18:08:00Z"/>
                <w:rStyle w:val="Tabletext"/>
              </w:rPr>
            </w:pPr>
            <w:del w:id="509" w:author="Thorsten Heinze" w:date="2020-06-22T18:08:00Z">
              <w:r w:rsidRPr="00E03623" w:rsidDel="0003357B">
                <w:rPr>
                  <w:rStyle w:val="Tabletext"/>
                </w:rPr>
                <w:delText>1</w:delText>
              </w:r>
            </w:del>
          </w:p>
        </w:tc>
        <w:tc>
          <w:tcPr>
            <w:tcW w:w="2693" w:type="dxa"/>
            <w:vAlign w:val="center"/>
          </w:tcPr>
          <w:p w14:paraId="03A178B8" w14:textId="1855E846" w:rsidR="00E03623" w:rsidRPr="00E03623" w:rsidDel="0003357B" w:rsidRDefault="00E03623" w:rsidP="00E03623">
            <w:pPr>
              <w:rPr>
                <w:del w:id="510" w:author="Thorsten Heinze" w:date="2020-06-22T18:08:00Z"/>
                <w:rStyle w:val="Tabletext"/>
              </w:rPr>
            </w:pPr>
            <w:del w:id="511" w:author="Thorsten Heinze" w:date="2020-06-22T18:08:00Z">
              <w:r w:rsidRPr="00E03623" w:rsidDel="0003357B">
                <w:rPr>
                  <w:rStyle w:val="Tabletext"/>
                </w:rPr>
                <w:delText>Available time periods for maintenance configurations (e.g. the loop back) to be described. Concrete values shall be separated by commas (e.g. '10, 60, 360'). Ranges shall be expressed as two values separated by a minus (e.g. '10-360').</w:delText>
              </w:r>
            </w:del>
          </w:p>
        </w:tc>
      </w:tr>
      <w:tr w:rsidR="00E03623" w:rsidRPr="00E03623" w:rsidDel="0003357B" w14:paraId="6A605B75" w14:textId="0EE01D5F" w:rsidTr="00E03623">
        <w:trPr>
          <w:del w:id="512" w:author="Thorsten Heinze" w:date="2020-06-22T18:08:00Z"/>
        </w:trPr>
        <w:tc>
          <w:tcPr>
            <w:tcW w:w="2835" w:type="dxa"/>
            <w:vAlign w:val="center"/>
          </w:tcPr>
          <w:p w14:paraId="0CD3A691" w14:textId="06FAE57A" w:rsidR="00E03623" w:rsidRPr="00E03623" w:rsidDel="0003357B" w:rsidRDefault="00E03623" w:rsidP="00E03623">
            <w:pPr>
              <w:rPr>
                <w:del w:id="513" w:author="Thorsten Heinze" w:date="2020-06-22T18:08:00Z"/>
                <w:rStyle w:val="Tabletext"/>
              </w:rPr>
            </w:pPr>
            <w:del w:id="514" w:author="Thorsten Heinze" w:date="2020-06-22T18:08:00Z">
              <w:r w:rsidRPr="00E03623" w:rsidDel="0003357B">
                <w:rPr>
                  <w:rStyle w:val="Tabletext"/>
                </w:rPr>
                <w:delText>supportedAlarmList</w:delText>
              </w:r>
            </w:del>
          </w:p>
        </w:tc>
        <w:tc>
          <w:tcPr>
            <w:tcW w:w="1956" w:type="dxa"/>
            <w:vAlign w:val="center"/>
          </w:tcPr>
          <w:p w14:paraId="2EA9AE84" w14:textId="62423ACE" w:rsidR="00E03623" w:rsidRPr="00E03623" w:rsidDel="0003357B" w:rsidRDefault="00E03623" w:rsidP="00E03623">
            <w:pPr>
              <w:rPr>
                <w:del w:id="515" w:author="Thorsten Heinze" w:date="2020-06-22T18:08:00Z"/>
                <w:rStyle w:val="Tabletext"/>
              </w:rPr>
            </w:pPr>
            <w:del w:id="516" w:author="Thorsten Heinze" w:date="2020-06-22T18:08:00Z">
              <w:r w:rsidRPr="00E03623" w:rsidDel="0003357B">
                <w:rPr>
                  <w:rStyle w:val="Tabletext"/>
                </w:rPr>
                <w:delText>String</w:delText>
              </w:r>
              <w:r w:rsidRPr="00E03623" w:rsidDel="0003357B">
                <w:rPr>
                  <w:rStyle w:val="Tabletext"/>
                </w:rPr>
                <w:br/>
              </w:r>
              <w:r w:rsidRPr="00E03623" w:rsidDel="0003357B">
                <w:rPr>
                  <w:rStyle w:val="Tabletext"/>
                </w:rPr>
                <w:br/>
                <w:delText>Supported alarms not yet defined.</w:delText>
              </w:r>
            </w:del>
          </w:p>
        </w:tc>
        <w:tc>
          <w:tcPr>
            <w:tcW w:w="737" w:type="dxa"/>
            <w:vAlign w:val="center"/>
          </w:tcPr>
          <w:p w14:paraId="3E98CD61" w14:textId="21D6E799" w:rsidR="00E03623" w:rsidRPr="00E03623" w:rsidDel="0003357B" w:rsidRDefault="00E03623" w:rsidP="00E03623">
            <w:pPr>
              <w:rPr>
                <w:del w:id="517" w:author="Thorsten Heinze" w:date="2020-06-22T18:08:00Z"/>
                <w:rStyle w:val="Tabletext"/>
              </w:rPr>
            </w:pPr>
            <w:del w:id="518" w:author="Thorsten Heinze" w:date="2020-06-22T18:08:00Z">
              <w:r w:rsidRPr="00E03623" w:rsidDel="0003357B">
                <w:rPr>
                  <w:rStyle w:val="Tabletext"/>
                </w:rPr>
                <w:delText>0..*</w:delText>
              </w:r>
            </w:del>
          </w:p>
        </w:tc>
        <w:tc>
          <w:tcPr>
            <w:tcW w:w="2693" w:type="dxa"/>
            <w:vAlign w:val="center"/>
          </w:tcPr>
          <w:p w14:paraId="070BCA66" w14:textId="6F5E473F" w:rsidR="00E03623" w:rsidRPr="00E03623" w:rsidDel="0003357B" w:rsidRDefault="00E03623" w:rsidP="00BE45C1">
            <w:pPr>
              <w:keepNext/>
              <w:rPr>
                <w:del w:id="519" w:author="Thorsten Heinze" w:date="2020-06-22T18:08:00Z"/>
                <w:rStyle w:val="Tabletext"/>
              </w:rPr>
            </w:pPr>
            <w:del w:id="520" w:author="Thorsten Heinze" w:date="2020-06-22T18:08:00Z">
              <w:r w:rsidRPr="00E03623" w:rsidDel="0003357B">
                <w:rPr>
                  <w:rStyle w:val="Tabletext"/>
                </w:rPr>
                <w:delText>Available alarms to be listed. Mandatory: 'rxLos'. Optional: 'txFault', 'tempHigh', 'tempLow', 'rxLevelHigh', 'rxLevelLow', 'vccHigh', 'vccLow', 'txBiasHigh', 'txBiasLow', 'txPowerHigh', 'txPowerLow', 'laserTempHigh', 'laserTempLow', 'tecCurrentHigh', 'tecCurrentLow'. Further alarms might be added by the device.</w:delText>
              </w:r>
            </w:del>
          </w:p>
        </w:tc>
      </w:tr>
    </w:tbl>
    <w:p w14:paraId="5BF37262" w14:textId="6F0A9AB3" w:rsidR="00293EF5" w:rsidDel="0003357B" w:rsidRDefault="00BE45C1" w:rsidP="00BE45C1">
      <w:pPr>
        <w:pStyle w:val="FormatvorlageBeschriftung"/>
        <w:rPr>
          <w:del w:id="521" w:author="Thorsten Heinze" w:date="2020-06-22T18:08:00Z"/>
        </w:rPr>
      </w:pPr>
      <w:del w:id="522" w:author="Thorsten Heinze" w:date="2020-06-22T18:08:00Z">
        <w:r w:rsidDel="0003357B">
          <w:delText xml:space="preserve">Table </w:delText>
        </w:r>
        <w:r w:rsidDel="0003357B">
          <w:rPr>
            <w:b w:val="0"/>
            <w:bCs w:val="0"/>
          </w:rPr>
          <w:fldChar w:fldCharType="begin"/>
        </w:r>
        <w:r w:rsidDel="0003357B">
          <w:delInstrText xml:space="preserve"> SEQ Table \* ARABIC </w:delInstrText>
        </w:r>
        <w:r w:rsidDel="0003357B">
          <w:rPr>
            <w:b w:val="0"/>
            <w:bCs w:val="0"/>
          </w:rPr>
          <w:fldChar w:fldCharType="separate"/>
        </w:r>
        <w:r w:rsidDel="0003357B">
          <w:rPr>
            <w:noProof/>
          </w:rPr>
          <w:delText>1</w:delText>
        </w:r>
        <w:r w:rsidDel="0003357B">
          <w:rPr>
            <w:b w:val="0"/>
            <w:bCs w:val="0"/>
          </w:rPr>
          <w:fldChar w:fldCharType="end"/>
        </w:r>
        <w:r w:rsidDel="0003357B">
          <w:delText>: WireInterfaceConfiguration</w:delText>
        </w:r>
      </w:del>
    </w:p>
    <w:p w14:paraId="21671EA3" w14:textId="49ED054D" w:rsidR="00BE45C1" w:rsidRPr="00BE45C1" w:rsidDel="0003357B" w:rsidRDefault="00BE45C1" w:rsidP="00BE45C1">
      <w:pPr>
        <w:pStyle w:val="Text"/>
        <w:rPr>
          <w:del w:id="523" w:author="Thorsten Heinze" w:date="2020-06-22T18:08:00Z"/>
          <w:rStyle w:val="Tabletext"/>
        </w:rPr>
      </w:pPr>
      <w:del w:id="524" w:author="Thorsten Heinze" w:date="2020-06-22T18:08:00Z">
        <w:r w:rsidDel="0003357B">
          <w:delText>Plus the list of associated PMDs.</w:delText>
        </w:r>
      </w:del>
    </w:p>
    <w:tbl>
      <w:tblPr>
        <w:tblStyle w:val="Tabellenraster"/>
        <w:tblW w:w="8221" w:type="dxa"/>
        <w:tblInd w:w="421" w:type="dxa"/>
        <w:tblLayout w:type="fixed"/>
        <w:tblLook w:val="04A0" w:firstRow="1" w:lastRow="0" w:firstColumn="1" w:lastColumn="0" w:noHBand="0" w:noVBand="1"/>
      </w:tblPr>
      <w:tblGrid>
        <w:gridCol w:w="2835"/>
        <w:gridCol w:w="1984"/>
        <w:gridCol w:w="709"/>
        <w:gridCol w:w="2693"/>
      </w:tblGrid>
      <w:tr w:rsidR="00A96875" w:rsidRPr="00E03623" w:rsidDel="0003357B" w14:paraId="33064A25" w14:textId="40CFF0A1" w:rsidTr="00E03623">
        <w:trPr>
          <w:tblHeader/>
          <w:del w:id="525" w:author="Thorsten Heinze" w:date="2020-06-22T18:08:00Z"/>
        </w:trPr>
        <w:tc>
          <w:tcPr>
            <w:tcW w:w="2835" w:type="dxa"/>
            <w:vAlign w:val="center"/>
          </w:tcPr>
          <w:p w14:paraId="20A7639F" w14:textId="24F14479" w:rsidR="00A96875" w:rsidRPr="00E03623" w:rsidDel="0003357B" w:rsidRDefault="00A96875" w:rsidP="00E03623">
            <w:pPr>
              <w:pStyle w:val="berschrift9"/>
              <w:outlineLvl w:val="8"/>
              <w:rPr>
                <w:del w:id="526" w:author="Thorsten Heinze" w:date="2020-06-22T18:08:00Z"/>
              </w:rPr>
            </w:pPr>
            <w:del w:id="527" w:author="Thorsten Heinze" w:date="2020-06-22T18:08:00Z">
              <w:r w:rsidRPr="00E03623" w:rsidDel="0003357B">
                <w:delText>Attribute Name</w:delText>
              </w:r>
            </w:del>
          </w:p>
        </w:tc>
        <w:tc>
          <w:tcPr>
            <w:tcW w:w="1984" w:type="dxa"/>
            <w:vAlign w:val="center"/>
          </w:tcPr>
          <w:p w14:paraId="50A5A03F" w14:textId="56DCA634" w:rsidR="00A96875" w:rsidRPr="00E03623" w:rsidDel="0003357B" w:rsidRDefault="00A96875" w:rsidP="00E03623">
            <w:pPr>
              <w:pStyle w:val="berschrift9"/>
              <w:outlineLvl w:val="8"/>
              <w:rPr>
                <w:del w:id="528" w:author="Thorsten Heinze" w:date="2020-06-22T18:08:00Z"/>
              </w:rPr>
            </w:pPr>
            <w:del w:id="529" w:author="Thorsten Heinze" w:date="2020-06-22T18:08:00Z">
              <w:r w:rsidRPr="00E03623" w:rsidDel="0003357B">
                <w:delText>Type</w:delText>
              </w:r>
            </w:del>
          </w:p>
        </w:tc>
        <w:tc>
          <w:tcPr>
            <w:tcW w:w="709" w:type="dxa"/>
            <w:vAlign w:val="center"/>
          </w:tcPr>
          <w:p w14:paraId="7D016524" w14:textId="69E10755" w:rsidR="00A96875" w:rsidRPr="00E03623" w:rsidDel="0003357B" w:rsidRDefault="00A96875" w:rsidP="00E03623">
            <w:pPr>
              <w:pStyle w:val="berschrift9"/>
              <w:outlineLvl w:val="8"/>
              <w:rPr>
                <w:del w:id="530" w:author="Thorsten Heinze" w:date="2020-06-22T18:08:00Z"/>
              </w:rPr>
            </w:pPr>
            <w:del w:id="531" w:author="Thorsten Heinze" w:date="2020-06-22T18:08:00Z">
              <w:r w:rsidRPr="00E03623" w:rsidDel="0003357B">
                <w:delText>Multiplicity</w:delText>
              </w:r>
            </w:del>
          </w:p>
        </w:tc>
        <w:tc>
          <w:tcPr>
            <w:tcW w:w="2693" w:type="dxa"/>
            <w:vAlign w:val="center"/>
          </w:tcPr>
          <w:p w14:paraId="39920CEA" w14:textId="78E33E0A" w:rsidR="00A96875" w:rsidRPr="00E03623" w:rsidDel="0003357B" w:rsidRDefault="00A96875" w:rsidP="00E03623">
            <w:pPr>
              <w:pStyle w:val="berschrift9"/>
              <w:outlineLvl w:val="8"/>
              <w:rPr>
                <w:del w:id="532" w:author="Thorsten Heinze" w:date="2020-06-22T18:08:00Z"/>
              </w:rPr>
            </w:pPr>
            <w:del w:id="533" w:author="Thorsten Heinze" w:date="2020-06-22T18:08:00Z">
              <w:r w:rsidRPr="00E03623" w:rsidDel="0003357B">
                <w:delText>Description</w:delText>
              </w:r>
            </w:del>
          </w:p>
        </w:tc>
      </w:tr>
      <w:tr w:rsidR="00A96875" w:rsidRPr="00BE45C1" w:rsidDel="0003357B" w14:paraId="684467C8" w14:textId="16C5D8EE" w:rsidTr="00E03623">
        <w:trPr>
          <w:del w:id="534" w:author="Thorsten Heinze" w:date="2020-06-22T18:08:00Z"/>
        </w:trPr>
        <w:tc>
          <w:tcPr>
            <w:tcW w:w="2835" w:type="dxa"/>
            <w:vAlign w:val="center"/>
          </w:tcPr>
          <w:p w14:paraId="13573ED1" w14:textId="044F3904" w:rsidR="00A96875" w:rsidRPr="00BE45C1" w:rsidDel="0003357B" w:rsidRDefault="00A96875" w:rsidP="00BE45C1">
            <w:pPr>
              <w:rPr>
                <w:del w:id="535" w:author="Thorsten Heinze" w:date="2020-06-22T18:08:00Z"/>
                <w:rStyle w:val="Tabletext"/>
              </w:rPr>
            </w:pPr>
            <w:del w:id="536" w:author="Thorsten Heinze" w:date="2020-06-22T18:08:00Z">
              <w:r w:rsidRPr="00BE45C1" w:rsidDel="0003357B">
                <w:rPr>
                  <w:rStyle w:val="Tabletext"/>
                </w:rPr>
                <w:delText>pmdName</w:delText>
              </w:r>
            </w:del>
          </w:p>
        </w:tc>
        <w:tc>
          <w:tcPr>
            <w:tcW w:w="1984" w:type="dxa"/>
            <w:vAlign w:val="center"/>
          </w:tcPr>
          <w:p w14:paraId="15119572" w14:textId="6E4B10D6" w:rsidR="00A96875" w:rsidRPr="00BE45C1" w:rsidDel="0003357B" w:rsidRDefault="00A96875" w:rsidP="00BE45C1">
            <w:pPr>
              <w:rPr>
                <w:del w:id="537" w:author="Thorsten Heinze" w:date="2020-06-22T18:08:00Z"/>
                <w:rStyle w:val="Tabletext"/>
              </w:rPr>
            </w:pPr>
            <w:del w:id="538" w:author="Thorsten Heinze" w:date="2020-06-22T18:08:00Z">
              <w:r w:rsidRPr="00BE45C1" w:rsidDel="0003357B">
                <w:rPr>
                  <w:rStyle w:val="Tabletext"/>
                </w:rPr>
                <w:delText>String</w:delText>
              </w:r>
              <w:r w:rsidRPr="00BE45C1" w:rsidDel="0003357B">
                <w:rPr>
                  <w:rStyle w:val="Tabletext"/>
                </w:rPr>
                <w:br/>
              </w:r>
              <w:r w:rsidRPr="00BE45C1" w:rsidDel="0003357B">
                <w:rPr>
                  <w:rStyle w:val="Tabletext"/>
                </w:rPr>
                <w:br/>
                <w:delText>./.</w:delText>
              </w:r>
            </w:del>
          </w:p>
        </w:tc>
        <w:tc>
          <w:tcPr>
            <w:tcW w:w="709" w:type="dxa"/>
            <w:vAlign w:val="center"/>
          </w:tcPr>
          <w:p w14:paraId="5E9EEEC2" w14:textId="50D1DF65" w:rsidR="00A96875" w:rsidRPr="00BE45C1" w:rsidDel="0003357B" w:rsidRDefault="00A96875" w:rsidP="00BE45C1">
            <w:pPr>
              <w:rPr>
                <w:del w:id="539" w:author="Thorsten Heinze" w:date="2020-06-22T18:08:00Z"/>
                <w:rStyle w:val="Tabletext"/>
              </w:rPr>
            </w:pPr>
            <w:del w:id="540" w:author="Thorsten Heinze" w:date="2020-06-22T18:08:00Z">
              <w:r w:rsidRPr="00BE45C1" w:rsidDel="0003357B">
                <w:rPr>
                  <w:rStyle w:val="Tabletext"/>
                </w:rPr>
                <w:delText>1</w:delText>
              </w:r>
            </w:del>
          </w:p>
        </w:tc>
        <w:tc>
          <w:tcPr>
            <w:tcW w:w="2693" w:type="dxa"/>
            <w:vAlign w:val="center"/>
          </w:tcPr>
          <w:p w14:paraId="0C0F1C73" w14:textId="66A56D78" w:rsidR="00A96875" w:rsidRPr="00BE45C1" w:rsidDel="0003357B" w:rsidRDefault="00A96875" w:rsidP="00BE45C1">
            <w:pPr>
              <w:rPr>
                <w:del w:id="541" w:author="Thorsten Heinze" w:date="2020-06-22T18:08:00Z"/>
                <w:rStyle w:val="Tabletext"/>
              </w:rPr>
            </w:pPr>
            <w:del w:id="542" w:author="Thorsten Heinze" w:date="2020-06-22T18:08:00Z">
              <w:r w:rsidRPr="00BE45C1" w:rsidDel="0003357B">
                <w:rPr>
                  <w:rStyle w:val="Tabletext"/>
                </w:rPr>
                <w:delText xml:space="preserve">To be chosen from the following list of PMD names according to IEEE 802.3 '10BASE5', 'FOIRL', '10BASE2', '10BROAD36', '10BASE-T', '10BASE-FP', </w:delText>
              </w:r>
            </w:del>
          </w:p>
          <w:p w14:paraId="123A7919" w14:textId="73657852" w:rsidR="00A96875" w:rsidRPr="00BE45C1" w:rsidDel="0003357B" w:rsidRDefault="00A96875" w:rsidP="00BE45C1">
            <w:pPr>
              <w:rPr>
                <w:del w:id="543" w:author="Thorsten Heinze" w:date="2020-06-22T18:08:00Z"/>
                <w:rStyle w:val="Tabletext"/>
              </w:rPr>
            </w:pPr>
            <w:del w:id="544" w:author="Thorsten Heinze" w:date="2020-06-22T18:08:00Z">
              <w:r w:rsidRPr="00BE45C1" w:rsidDel="0003357B">
                <w:rPr>
                  <w:rStyle w:val="Tabletext"/>
                </w:rPr>
                <w:delText>…</w:delText>
              </w:r>
            </w:del>
          </w:p>
        </w:tc>
      </w:tr>
      <w:tr w:rsidR="00A96875" w:rsidRPr="00BE45C1" w:rsidDel="0003357B" w14:paraId="2C21A11D" w14:textId="71A9DDDA" w:rsidTr="00E03623">
        <w:trPr>
          <w:del w:id="545" w:author="Thorsten Heinze" w:date="2020-06-22T18:08:00Z"/>
        </w:trPr>
        <w:tc>
          <w:tcPr>
            <w:tcW w:w="2835" w:type="dxa"/>
            <w:vAlign w:val="center"/>
          </w:tcPr>
          <w:p w14:paraId="234E4A3C" w14:textId="424B3646" w:rsidR="00A96875" w:rsidRPr="00BE45C1" w:rsidDel="0003357B" w:rsidRDefault="00A65D02" w:rsidP="00BE45C1">
            <w:pPr>
              <w:rPr>
                <w:del w:id="546" w:author="Thorsten Heinze" w:date="2020-06-22T18:08:00Z"/>
                <w:rStyle w:val="Tabletext"/>
              </w:rPr>
            </w:pPr>
            <w:del w:id="547" w:author="Thorsten Heinze" w:date="2020-06-22T18:08:00Z">
              <w:r w:rsidRPr="00BE45C1" w:rsidDel="0003357B">
                <w:rPr>
                  <w:rStyle w:val="Tabletext"/>
                </w:rPr>
                <w:delText>S</w:delText>
              </w:r>
              <w:r w:rsidR="00A96875" w:rsidRPr="00BE45C1" w:rsidDel="0003357B">
                <w:rPr>
                  <w:rStyle w:val="Tabletext"/>
                </w:rPr>
                <w:delText>peed</w:delText>
              </w:r>
            </w:del>
          </w:p>
        </w:tc>
        <w:tc>
          <w:tcPr>
            <w:tcW w:w="1984" w:type="dxa"/>
            <w:vAlign w:val="center"/>
          </w:tcPr>
          <w:p w14:paraId="0D82ACD4" w14:textId="5A6E00CE" w:rsidR="00A96875" w:rsidRPr="00BE45C1" w:rsidDel="0003357B" w:rsidRDefault="00A96875" w:rsidP="00BE45C1">
            <w:pPr>
              <w:rPr>
                <w:del w:id="548" w:author="Thorsten Heinze" w:date="2020-06-22T18:08:00Z"/>
                <w:rStyle w:val="Tabletext"/>
              </w:rPr>
            </w:pPr>
            <w:del w:id="549" w:author="Thorsten Heinze" w:date="2020-06-22T18:08:00Z">
              <w:r w:rsidRPr="00BE45C1" w:rsidDel="0003357B">
                <w:rPr>
                  <w:rStyle w:val="Tabletext"/>
                </w:rPr>
                <w:delText>String</w:delText>
              </w:r>
              <w:r w:rsidRPr="00BE45C1" w:rsidDel="0003357B">
                <w:rPr>
                  <w:rStyle w:val="Tabletext"/>
                </w:rPr>
                <w:br/>
              </w:r>
              <w:r w:rsidRPr="00BE45C1" w:rsidDel="0003357B">
                <w:rPr>
                  <w:rStyle w:val="Tabletext"/>
                </w:rPr>
                <w:br/>
                <w:delText>NOT_YET_DEFINED</w:delText>
              </w:r>
            </w:del>
          </w:p>
        </w:tc>
        <w:tc>
          <w:tcPr>
            <w:tcW w:w="709" w:type="dxa"/>
            <w:vAlign w:val="center"/>
          </w:tcPr>
          <w:p w14:paraId="692CEA00" w14:textId="4921D5D2" w:rsidR="00A96875" w:rsidRPr="00BE45C1" w:rsidDel="0003357B" w:rsidRDefault="00A96875" w:rsidP="00BE45C1">
            <w:pPr>
              <w:rPr>
                <w:del w:id="550" w:author="Thorsten Heinze" w:date="2020-06-22T18:08:00Z"/>
                <w:rStyle w:val="Tabletext"/>
              </w:rPr>
            </w:pPr>
            <w:del w:id="551" w:author="Thorsten Heinze" w:date="2020-06-22T18:08:00Z">
              <w:r w:rsidRPr="00BE45C1" w:rsidDel="0003357B">
                <w:rPr>
                  <w:rStyle w:val="Tabletext"/>
                </w:rPr>
                <w:delText>1</w:delText>
              </w:r>
            </w:del>
          </w:p>
        </w:tc>
        <w:tc>
          <w:tcPr>
            <w:tcW w:w="2693" w:type="dxa"/>
            <w:vAlign w:val="center"/>
          </w:tcPr>
          <w:p w14:paraId="7B19E98C" w14:textId="61B82D2C" w:rsidR="00A96875" w:rsidRPr="00BE45C1" w:rsidDel="0003357B" w:rsidRDefault="00A96875" w:rsidP="00BE45C1">
            <w:pPr>
              <w:rPr>
                <w:del w:id="552" w:author="Thorsten Heinze" w:date="2020-06-22T18:08:00Z"/>
                <w:rStyle w:val="Tabletext"/>
              </w:rPr>
            </w:pPr>
            <w:del w:id="553" w:author="Thorsten Heinze" w:date="2020-06-22T18:08:00Z">
              <w:r w:rsidRPr="00BE45C1" w:rsidDel="0003357B">
                <w:rPr>
                  <w:rStyle w:val="Tabletext"/>
                </w:rPr>
                <w:delText>Line speed of the PMD. Value to be chosen from '2Mbit/s', '10Mbit/s', '100Mbit/s', '1000Mbit/s', '10Gbit/s', '40Gbit/s', '100Gbit/s' or 'NOT_YET_DEFINED'.</w:delText>
              </w:r>
            </w:del>
          </w:p>
        </w:tc>
      </w:tr>
      <w:tr w:rsidR="00A96875" w:rsidRPr="00BE45C1" w:rsidDel="0003357B" w14:paraId="412163E0" w14:textId="5C68EE15" w:rsidTr="00E03623">
        <w:trPr>
          <w:del w:id="554" w:author="Thorsten Heinze" w:date="2020-06-22T18:08:00Z"/>
        </w:trPr>
        <w:tc>
          <w:tcPr>
            <w:tcW w:w="2835" w:type="dxa"/>
            <w:vAlign w:val="center"/>
          </w:tcPr>
          <w:p w14:paraId="212E95C0" w14:textId="4B2CA3C5" w:rsidR="00A96875" w:rsidRPr="00BE45C1" w:rsidDel="0003357B" w:rsidRDefault="00A65D02" w:rsidP="00BE45C1">
            <w:pPr>
              <w:rPr>
                <w:del w:id="555" w:author="Thorsten Heinze" w:date="2020-06-22T18:08:00Z"/>
                <w:rStyle w:val="Tabletext"/>
              </w:rPr>
            </w:pPr>
            <w:del w:id="556" w:author="Thorsten Heinze" w:date="2020-06-22T18:08:00Z">
              <w:r w:rsidRPr="00BE45C1" w:rsidDel="0003357B">
                <w:rPr>
                  <w:rStyle w:val="Tabletext"/>
                </w:rPr>
                <w:delText>D</w:delText>
              </w:r>
              <w:r w:rsidR="00A96875" w:rsidRPr="00BE45C1" w:rsidDel="0003357B">
                <w:rPr>
                  <w:rStyle w:val="Tabletext"/>
                </w:rPr>
                <w:delText>uplex</w:delText>
              </w:r>
            </w:del>
          </w:p>
        </w:tc>
        <w:tc>
          <w:tcPr>
            <w:tcW w:w="1984" w:type="dxa"/>
            <w:vAlign w:val="center"/>
          </w:tcPr>
          <w:p w14:paraId="1333B3C8" w14:textId="0A939D3A" w:rsidR="00A96875" w:rsidRPr="00BE45C1" w:rsidDel="0003357B" w:rsidRDefault="00A96875" w:rsidP="00BE45C1">
            <w:pPr>
              <w:rPr>
                <w:del w:id="557" w:author="Thorsten Heinze" w:date="2020-06-22T18:08:00Z"/>
                <w:rStyle w:val="Tabletext"/>
              </w:rPr>
            </w:pPr>
            <w:del w:id="558" w:author="Thorsten Heinze" w:date="2020-06-22T18:08:00Z">
              <w:r w:rsidRPr="00BE45C1" w:rsidDel="0003357B">
                <w:rPr>
                  <w:rStyle w:val="Tabletext"/>
                </w:rPr>
                <w:delText>HALF_DUPLEX</w:delText>
              </w:r>
              <w:r w:rsidRPr="00BE45C1" w:rsidDel="0003357B">
                <w:rPr>
                  <w:rStyle w:val="Tabletext"/>
                </w:rPr>
                <w:br/>
                <w:delText>FULL_DUPLEX</w:delText>
              </w:r>
              <w:r w:rsidRPr="00BE45C1" w:rsidDel="0003357B">
                <w:rPr>
                  <w:rStyle w:val="Tabletext"/>
                </w:rPr>
                <w:br/>
                <w:delText>NOT_YET_DEFINED</w:delText>
              </w:r>
              <w:r w:rsidRPr="00BE45C1" w:rsidDel="0003357B">
                <w:rPr>
                  <w:rStyle w:val="Tabletext"/>
                </w:rPr>
                <w:br/>
              </w:r>
              <w:r w:rsidRPr="00BE45C1" w:rsidDel="0003357B">
                <w:rPr>
                  <w:rStyle w:val="Tabletext"/>
                </w:rPr>
                <w:br/>
                <w:delText>NOT_YET_DEFINED</w:delText>
              </w:r>
            </w:del>
          </w:p>
        </w:tc>
        <w:tc>
          <w:tcPr>
            <w:tcW w:w="709" w:type="dxa"/>
            <w:vAlign w:val="center"/>
          </w:tcPr>
          <w:p w14:paraId="4184A8A4" w14:textId="5C0379AF" w:rsidR="00A96875" w:rsidRPr="00BE45C1" w:rsidDel="0003357B" w:rsidRDefault="00A96875" w:rsidP="00BE45C1">
            <w:pPr>
              <w:rPr>
                <w:del w:id="559" w:author="Thorsten Heinze" w:date="2020-06-22T18:08:00Z"/>
                <w:rStyle w:val="Tabletext"/>
              </w:rPr>
            </w:pPr>
            <w:del w:id="560" w:author="Thorsten Heinze" w:date="2020-06-22T18:08:00Z">
              <w:r w:rsidRPr="00BE45C1" w:rsidDel="0003357B">
                <w:rPr>
                  <w:rStyle w:val="Tabletext"/>
                </w:rPr>
                <w:delText>1</w:delText>
              </w:r>
            </w:del>
          </w:p>
        </w:tc>
        <w:tc>
          <w:tcPr>
            <w:tcW w:w="2693" w:type="dxa"/>
            <w:vAlign w:val="center"/>
          </w:tcPr>
          <w:p w14:paraId="19468322" w14:textId="0C601095" w:rsidR="00A96875" w:rsidRPr="00BE45C1" w:rsidDel="0003357B" w:rsidRDefault="00A96875" w:rsidP="00BE45C1">
            <w:pPr>
              <w:rPr>
                <w:del w:id="561" w:author="Thorsten Heinze" w:date="2020-06-22T18:08:00Z"/>
                <w:rStyle w:val="Tabletext"/>
              </w:rPr>
            </w:pPr>
            <w:del w:id="562" w:author="Thorsten Heinze" w:date="2020-06-22T18:08:00Z">
              <w:r w:rsidRPr="00BE45C1" w:rsidDel="0003357B">
                <w:rPr>
                  <w:rStyle w:val="Tabletext"/>
                </w:rPr>
                <w:delText>To be expressed, whether the PMD is full duplex or just half duplex</w:delText>
              </w:r>
            </w:del>
          </w:p>
        </w:tc>
      </w:tr>
    </w:tbl>
    <w:p w14:paraId="5EE81E9F" w14:textId="0DD041FC" w:rsidR="00A96875" w:rsidRPr="00293EF5" w:rsidDel="0003357B" w:rsidRDefault="00E03623" w:rsidP="00E03623">
      <w:pPr>
        <w:pStyle w:val="FormatvorlageBeschriftung"/>
        <w:rPr>
          <w:del w:id="563" w:author="Thorsten Heinze" w:date="2020-06-22T18:08:00Z"/>
        </w:rPr>
      </w:pPr>
      <w:del w:id="564" w:author="Thorsten Heinze" w:date="2020-06-22T18:08:00Z">
        <w:r w:rsidDel="0003357B">
          <w:delText xml:space="preserve">Table </w:delText>
        </w:r>
        <w:r w:rsidDel="0003357B">
          <w:rPr>
            <w:b w:val="0"/>
            <w:bCs w:val="0"/>
          </w:rPr>
          <w:fldChar w:fldCharType="begin"/>
        </w:r>
        <w:r w:rsidDel="0003357B">
          <w:delInstrText xml:space="preserve"> SEQ Table \* ARABIC </w:delInstrText>
        </w:r>
        <w:r w:rsidDel="0003357B">
          <w:rPr>
            <w:b w:val="0"/>
            <w:bCs w:val="0"/>
          </w:rPr>
          <w:fldChar w:fldCharType="separate"/>
        </w:r>
        <w:r w:rsidR="00BE45C1" w:rsidDel="0003357B">
          <w:rPr>
            <w:noProof/>
          </w:rPr>
          <w:delText>2</w:delText>
        </w:r>
        <w:r w:rsidDel="0003357B">
          <w:rPr>
            <w:b w:val="0"/>
            <w:bCs w:val="0"/>
          </w:rPr>
          <w:fldChar w:fldCharType="end"/>
        </w:r>
        <w:r w:rsidDel="0003357B">
          <w:delText xml:space="preserve">: </w:delText>
        </w:r>
        <w:r w:rsidRPr="00136B35" w:rsidDel="0003357B">
          <w:delText>PmdKind</w:delText>
        </w:r>
      </w:del>
    </w:p>
    <w:p w14:paraId="4A46CDBE" w14:textId="2DF719A1" w:rsidR="00D45DCC" w:rsidRDefault="00D45DCC" w:rsidP="00D45DCC">
      <w:pPr>
        <w:pStyle w:val="berschrift1"/>
      </w:pPr>
      <w:r>
        <w:lastRenderedPageBreak/>
        <w:t>Operational States</w:t>
      </w:r>
    </w:p>
    <w:p w14:paraId="64BEA3A7" w14:textId="00CFB02A" w:rsidR="00D45DCC" w:rsidRPr="001A2CED" w:rsidRDefault="00D96B55" w:rsidP="001A2CED">
      <w:pPr>
        <w:pStyle w:val="FormatvorlageBeschriftung"/>
      </w:pPr>
      <w:r w:rsidRPr="001A2CED">
        <w:rPr>
          <w:noProof/>
          <w:lang w:val="de-DE" w:eastAsia="de-DE"/>
        </w:rPr>
        <w:drawing>
          <wp:inline distT="0" distB="0" distL="0" distR="0" wp14:anchorId="3AA5E7B1" wp14:editId="42F4FB09">
            <wp:extent cx="5735696" cy="4281948"/>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6159" cy="4289759"/>
                    </a:xfrm>
                    <a:prstGeom prst="rect">
                      <a:avLst/>
                    </a:prstGeom>
                  </pic:spPr>
                </pic:pic>
              </a:graphicData>
            </a:graphic>
          </wp:inline>
        </w:drawing>
      </w:r>
    </w:p>
    <w:p w14:paraId="20EDCC4D" w14:textId="77777777" w:rsidR="00D96B55" w:rsidRDefault="00D96B55" w:rsidP="00E03623">
      <w:pPr>
        <w:pStyle w:val="berschrift8"/>
      </w:pPr>
      <w:r>
        <w:t>ActualEquipment</w:t>
      </w:r>
    </w:p>
    <w:p w14:paraId="00992CB7" w14:textId="1F92CB16" w:rsidR="00D45DCC" w:rsidRDefault="00D96B55" w:rsidP="005F1836">
      <w:pPr>
        <w:pStyle w:val="Text"/>
      </w:pPr>
      <w:r>
        <w:t xml:space="preserve">The value of the </w:t>
      </w:r>
      <w:r w:rsidRPr="00D96B55">
        <w:t>ActualEquipment</w:t>
      </w:r>
      <w:r>
        <w:t>::</w:t>
      </w:r>
      <w:proofErr w:type="spellStart"/>
      <w:r w:rsidRPr="00D96B55">
        <w:t>operationalState</w:t>
      </w:r>
      <w:proofErr w:type="spellEnd"/>
      <w:r>
        <w:t xml:space="preserve"> attribute shall be false, except the currently plugged </w:t>
      </w:r>
      <w:del w:id="565" w:author="Thorsten Heinze" w:date="2020-06-16T19:41:00Z">
        <w:r w:rsidDel="007839F7">
          <w:delText xml:space="preserve">SFP </w:delText>
        </w:r>
      </w:del>
      <w:ins w:id="566" w:author="Thorsten Heinze" w:date="2020-06-16T19:41:00Z">
        <w:r w:rsidR="007839F7">
          <w:t xml:space="preserve">unit </w:t>
        </w:r>
      </w:ins>
      <w:r>
        <w:t>is fully operational.</w:t>
      </w:r>
    </w:p>
    <w:p w14:paraId="6AB34EA7" w14:textId="77777777" w:rsidR="00D96B55" w:rsidRDefault="00D96B55" w:rsidP="00E03623">
      <w:pPr>
        <w:pStyle w:val="berschrift8"/>
      </w:pPr>
      <w:r>
        <w:t>ExpectedEquipment</w:t>
      </w:r>
    </w:p>
    <w:p w14:paraId="4D5F622E" w14:textId="343F5564" w:rsidR="00B05FE6" w:rsidRDefault="00D96B55" w:rsidP="005F1836">
      <w:pPr>
        <w:pStyle w:val="Text"/>
      </w:pPr>
      <w:r>
        <w:t xml:space="preserve">The value of the </w:t>
      </w:r>
      <w:r w:rsidRPr="00D96B55">
        <w:t>ExpectedEquipment</w:t>
      </w:r>
      <w:r>
        <w:t>::</w:t>
      </w:r>
      <w:proofErr w:type="spellStart"/>
      <w:r w:rsidRPr="00D96B55">
        <w:t>operationalState</w:t>
      </w:r>
      <w:proofErr w:type="spellEnd"/>
      <w:r>
        <w:t xml:space="preserve"> attribute shall be false, except there is an </w:t>
      </w:r>
      <w:r w:rsidRPr="00D96B55">
        <w:t>ActualEquipment</w:t>
      </w:r>
      <w:r>
        <w:t xml:space="preserve"> object instantiated</w:t>
      </w:r>
      <w:r w:rsidR="007A5A41">
        <w:t xml:space="preserve"> (regardless of its operational state)</w:t>
      </w:r>
      <w:r>
        <w:t xml:space="preserve">, which has the exact same values in </w:t>
      </w:r>
      <w:r w:rsidR="00057786" w:rsidRPr="00057786">
        <w:rPr>
          <w:u w:val="single"/>
        </w:rPr>
        <w:t>all</w:t>
      </w:r>
      <w:r>
        <w:t xml:space="preserve"> those fields, which are </w:t>
      </w:r>
      <w:r w:rsidRPr="00057786">
        <w:rPr>
          <w:u w:val="single"/>
        </w:rPr>
        <w:t>not empty</w:t>
      </w:r>
      <w:r>
        <w:t xml:space="preserve"> in the </w:t>
      </w:r>
      <w:r w:rsidRPr="00D96B55">
        <w:t>ExpectedEquipment</w:t>
      </w:r>
      <w:r>
        <w:t xml:space="preserve"> object.</w:t>
      </w:r>
      <w:r w:rsidR="00B05FE6">
        <w:t xml:space="preserve"> (Empty fields of the </w:t>
      </w:r>
      <w:r w:rsidR="00B05FE6" w:rsidRPr="00D96B55">
        <w:t>ExpectedEquipment</w:t>
      </w:r>
      <w:r w:rsidR="00B05FE6">
        <w:t xml:space="preserve"> object </w:t>
      </w:r>
      <w:r w:rsidR="00405FCB">
        <w:t>shall be</w:t>
      </w:r>
      <w:r w:rsidR="00B05FE6">
        <w:t xml:space="preserve"> interpreted as wildcards.)</w:t>
      </w:r>
    </w:p>
    <w:p w14:paraId="6FA3F02F" w14:textId="191BFF24" w:rsidR="00D96B55" w:rsidRDefault="00D96B55" w:rsidP="00E03623">
      <w:pPr>
        <w:pStyle w:val="berschrift8"/>
      </w:pPr>
      <w:r>
        <w:t>Equipment</w:t>
      </w:r>
    </w:p>
    <w:p w14:paraId="146CEC3B" w14:textId="71AA0C68" w:rsidR="00405FCB" w:rsidRDefault="00B05FE6" w:rsidP="005F1836">
      <w:pPr>
        <w:pStyle w:val="Text"/>
      </w:pPr>
      <w:r>
        <w:t xml:space="preserve">The value of the </w:t>
      </w:r>
      <w:r w:rsidRPr="00D96B55">
        <w:t>Equipment</w:t>
      </w:r>
      <w:r>
        <w:t>::</w:t>
      </w:r>
      <w:proofErr w:type="spellStart"/>
      <w:r w:rsidRPr="00D96B55">
        <w:t>operationalState</w:t>
      </w:r>
      <w:proofErr w:type="spellEnd"/>
      <w:r>
        <w:t xml:space="preserve"> attribute </w:t>
      </w:r>
      <w:r w:rsidR="00405FCB">
        <w:t>can only be true</w:t>
      </w:r>
      <w:r>
        <w:t xml:space="preserve">, </w:t>
      </w:r>
      <w:r w:rsidR="00405FCB">
        <w:t xml:space="preserve">if the </w:t>
      </w:r>
      <w:r w:rsidR="00405FCB" w:rsidRPr="00D96B55">
        <w:t>ActualEquipment</w:t>
      </w:r>
      <w:r w:rsidR="00405FCB">
        <w:t>::</w:t>
      </w:r>
      <w:proofErr w:type="spellStart"/>
      <w:r w:rsidR="00405FCB" w:rsidRPr="00D96B55">
        <w:t>operationalState</w:t>
      </w:r>
      <w:proofErr w:type="spellEnd"/>
      <w:r w:rsidR="00405FCB">
        <w:t xml:space="preserve"> attribute of the associated </w:t>
      </w:r>
      <w:r w:rsidR="00405FCB" w:rsidRPr="00D96B55">
        <w:t>ActualEquipment</w:t>
      </w:r>
      <w:r w:rsidR="00405FCB">
        <w:t xml:space="preserve"> object and the </w:t>
      </w:r>
      <w:r w:rsidR="00405FCB" w:rsidRPr="00D96B55">
        <w:t>ExpectedEquipment</w:t>
      </w:r>
      <w:r w:rsidR="00405FCB">
        <w:t>::</w:t>
      </w:r>
      <w:proofErr w:type="spellStart"/>
      <w:r w:rsidR="00405FCB" w:rsidRPr="00D96B55">
        <w:t>operationalState</w:t>
      </w:r>
      <w:proofErr w:type="spellEnd"/>
      <w:r w:rsidR="00405FCB">
        <w:t xml:space="preserve"> attribute of </w:t>
      </w:r>
      <w:r w:rsidR="00405FCB" w:rsidRPr="00057786">
        <w:rPr>
          <w:u w:val="single"/>
        </w:rPr>
        <w:t>at least one</w:t>
      </w:r>
      <w:r w:rsidR="00405FCB">
        <w:t xml:space="preserve"> of the associated </w:t>
      </w:r>
      <w:r w:rsidR="00405FCB" w:rsidRPr="00D96B55">
        <w:t>ExpectedEquipment</w:t>
      </w:r>
      <w:r w:rsidR="007A5A41">
        <w:t xml:space="preserve"> objects is true.</w:t>
      </w:r>
    </w:p>
    <w:p w14:paraId="50380B01" w14:textId="4A1087B8" w:rsidR="00D45DCC" w:rsidRDefault="00B05FE6" w:rsidP="00E03623">
      <w:pPr>
        <w:pStyle w:val="berschrift8"/>
      </w:pPr>
      <w:r>
        <w:t>LogicalTerminationPoint</w:t>
      </w:r>
    </w:p>
    <w:p w14:paraId="3261D8F0" w14:textId="56AC78DB" w:rsidR="00B05FE6" w:rsidRDefault="003E77A6" w:rsidP="00B05FE6">
      <w:pPr>
        <w:pStyle w:val="Text"/>
      </w:pPr>
      <w:r>
        <w:t>An i</w:t>
      </w:r>
      <w:r w:rsidR="00393B5B">
        <w:t xml:space="preserve">nterface must </w:t>
      </w:r>
      <w:r>
        <w:t xml:space="preserve">not operate </w:t>
      </w:r>
      <w:r w:rsidR="00393B5B">
        <w:t xml:space="preserve">and the </w:t>
      </w:r>
      <w:r w:rsidR="00B05FE6">
        <w:t xml:space="preserve">value of </w:t>
      </w:r>
      <w:r w:rsidR="00393B5B">
        <w:t xml:space="preserve">its </w:t>
      </w:r>
      <w:r w:rsidR="00B05FE6">
        <w:t>LogicalTerminationPoint::</w:t>
      </w:r>
      <w:proofErr w:type="spellStart"/>
      <w:r w:rsidR="00B05FE6" w:rsidRPr="00D96B55">
        <w:t>operationalState</w:t>
      </w:r>
      <w:proofErr w:type="spellEnd"/>
      <w:r w:rsidR="00B05FE6">
        <w:t xml:space="preserve"> attribute must be false, if </w:t>
      </w:r>
      <w:r w:rsidR="00393B5B">
        <w:t>t</w:t>
      </w:r>
      <w:r w:rsidR="00B05FE6">
        <w:t xml:space="preserve">he value of the </w:t>
      </w:r>
      <w:r w:rsidR="00B05FE6" w:rsidRPr="00D96B55">
        <w:t>Equipment</w:t>
      </w:r>
      <w:r w:rsidR="00B05FE6">
        <w:t>::</w:t>
      </w:r>
      <w:proofErr w:type="spellStart"/>
      <w:r w:rsidR="00B05FE6" w:rsidRPr="00D96B55">
        <w:t>operationalState</w:t>
      </w:r>
      <w:proofErr w:type="spellEnd"/>
      <w:r w:rsidR="00B05FE6">
        <w:t xml:space="preserve"> attribute </w:t>
      </w:r>
      <w:r w:rsidR="00393B5B">
        <w:t xml:space="preserve">of the associated Equipment </w:t>
      </w:r>
      <w:r w:rsidR="00B05FE6">
        <w:t>is false.</w:t>
      </w:r>
    </w:p>
    <w:p w14:paraId="796C47EF" w14:textId="54B499E0" w:rsidR="00B05FE6" w:rsidRDefault="00393B5B" w:rsidP="00E03623">
      <w:pPr>
        <w:pStyle w:val="berschrift8"/>
      </w:pPr>
      <w:r>
        <w:t xml:space="preserve">Technology specific </w:t>
      </w:r>
      <w:proofErr w:type="spellStart"/>
      <w:r w:rsidR="00B05FE6" w:rsidRPr="00D96B55">
        <w:t>operationalState</w:t>
      </w:r>
      <w:proofErr w:type="spellEnd"/>
      <w:r w:rsidR="00B05FE6">
        <w:t xml:space="preserve"> attribute</w:t>
      </w:r>
      <w:r>
        <w:t>s</w:t>
      </w:r>
    </w:p>
    <w:p w14:paraId="110AF607" w14:textId="48C55537" w:rsidR="00D45DCC" w:rsidRDefault="00B05FE6" w:rsidP="00B05FE6">
      <w:pPr>
        <w:pStyle w:val="Text"/>
      </w:pPr>
      <w:r>
        <w:t>The value</w:t>
      </w:r>
      <w:r w:rsidR="003E77A6">
        <w:t>s</w:t>
      </w:r>
      <w:r>
        <w:t xml:space="preserve"> of </w:t>
      </w:r>
      <w:r w:rsidR="003E77A6">
        <w:t xml:space="preserve">all attributes, which are describing some kind of operational status inside some technology specific augmentation of the LayerProtocol class (e.g. </w:t>
      </w:r>
      <w:proofErr w:type="spellStart"/>
      <w:r w:rsidR="003E77A6">
        <w:t>transceiverIsOnList</w:t>
      </w:r>
      <w:proofErr w:type="spellEnd"/>
      <w:r w:rsidR="003E77A6">
        <w:t xml:space="preserve">, </w:t>
      </w:r>
      <w:proofErr w:type="spellStart"/>
      <w:r w:rsidR="003E77A6">
        <w:t>autoPmdNegotiationIsOn</w:t>
      </w:r>
      <w:proofErr w:type="spellEnd"/>
      <w:r w:rsidR="003E77A6">
        <w:t xml:space="preserve">, </w:t>
      </w:r>
      <w:proofErr w:type="spellStart"/>
      <w:r w:rsidR="003E77A6">
        <w:lastRenderedPageBreak/>
        <w:t>performanceMonitoringIsOn</w:t>
      </w:r>
      <w:proofErr w:type="spellEnd"/>
      <w:r w:rsidR="003E77A6">
        <w:t xml:space="preserve"> …</w:t>
      </w:r>
      <w:r w:rsidR="00DE318B">
        <w:t xml:space="preserve">), </w:t>
      </w:r>
      <w:r>
        <w:t>must be false, if the value of the LogicalTerminationPoint::</w:t>
      </w:r>
      <w:proofErr w:type="spellStart"/>
      <w:r w:rsidRPr="00D96B55">
        <w:t>operationalState</w:t>
      </w:r>
      <w:proofErr w:type="spellEnd"/>
      <w:r>
        <w:t xml:space="preserve"> attribute is false.</w:t>
      </w:r>
    </w:p>
    <w:p w14:paraId="3C393035" w14:textId="055D561F" w:rsidR="00B05FE6" w:rsidRDefault="00A374FE" w:rsidP="00E03623">
      <w:pPr>
        <w:pStyle w:val="berschrift8"/>
      </w:pPr>
      <w:r>
        <w:t>Remark</w:t>
      </w:r>
    </w:p>
    <w:p w14:paraId="71382AC1" w14:textId="47758B88" w:rsidR="001E59BF" w:rsidRDefault="001E59BF" w:rsidP="00B05FE6">
      <w:pPr>
        <w:pStyle w:val="Text"/>
      </w:pPr>
      <w:r>
        <w:t xml:space="preserve">Because the operational state of the LogicalTerminationPoint depends on the operational state of the </w:t>
      </w:r>
      <w:r w:rsidR="00405FCB" w:rsidRPr="00D96B55">
        <w:t>ExpectedEquipment</w:t>
      </w:r>
      <w:r w:rsidR="00DE318B">
        <w:t>…</w:t>
      </w:r>
    </w:p>
    <w:p w14:paraId="78FB2AFB" w14:textId="35311545" w:rsidR="00B05FE6" w:rsidRDefault="001E59BF" w:rsidP="001E59BF">
      <w:pPr>
        <w:pStyle w:val="AufzhlungPunkt"/>
      </w:pPr>
      <w:r>
        <w:t xml:space="preserve">… </w:t>
      </w:r>
      <w:proofErr w:type="gramStart"/>
      <w:r>
        <w:t>extensive</w:t>
      </w:r>
      <w:proofErr w:type="gramEnd"/>
      <w:r>
        <w:t xml:space="preserve"> use of wildcards allows plugging a wider range of SFPs without updating the list of </w:t>
      </w:r>
      <w:r w:rsidR="00405FCB" w:rsidRPr="00D96B55">
        <w:t>ExpectedEquipment</w:t>
      </w:r>
      <w:r w:rsidR="00405FCB">
        <w:t xml:space="preserve"> </w:t>
      </w:r>
      <w:r>
        <w:t xml:space="preserve">objects, but increases the risk of </w:t>
      </w:r>
      <w:r w:rsidR="006401D0">
        <w:t xml:space="preserve">mismatching </w:t>
      </w:r>
      <w:r>
        <w:t>LayerProtocol instances (</w:t>
      </w:r>
      <w:r w:rsidR="00DE318B">
        <w:t>Capability or Configuration values are mismatching the actual hardware characteristics</w:t>
      </w:r>
      <w:r w:rsidR="006401D0">
        <w:t>).</w:t>
      </w:r>
    </w:p>
    <w:p w14:paraId="3F1EDB43" w14:textId="50F67BEF" w:rsidR="006401D0" w:rsidRDefault="006401D0" w:rsidP="006401D0">
      <w:pPr>
        <w:pStyle w:val="AufzhlungPunkt"/>
      </w:pPr>
      <w:r>
        <w:t xml:space="preserve">… </w:t>
      </w:r>
      <w:r w:rsidRPr="006401D0">
        <w:t>reduced</w:t>
      </w:r>
      <w:r>
        <w:t xml:space="preserve"> use of wildcards, leads to constant need for updating the list of </w:t>
      </w:r>
      <w:r w:rsidR="00405FCB" w:rsidRPr="00D96B55">
        <w:t>ExpectedEquipment</w:t>
      </w:r>
      <w:r w:rsidR="00405FCB">
        <w:t xml:space="preserve"> </w:t>
      </w:r>
      <w:r>
        <w:t>objects</w:t>
      </w:r>
      <w:r w:rsidR="00FE7819">
        <w:t xml:space="preserve"> on the individual </w:t>
      </w:r>
      <w:r w:rsidR="00DE318B">
        <w:t>D</w:t>
      </w:r>
      <w:r w:rsidR="00FE7819">
        <w:t>evice</w:t>
      </w:r>
      <w:r>
        <w:t xml:space="preserve">, because otherwise Interfaces will not get operational again after </w:t>
      </w:r>
      <w:r w:rsidR="00A374FE">
        <w:t xml:space="preserve">replacing broken </w:t>
      </w:r>
      <w:r>
        <w:t>SFP</w:t>
      </w:r>
      <w:r w:rsidR="00A374FE">
        <w:t>s</w:t>
      </w:r>
      <w:r>
        <w:t xml:space="preserve"> </w:t>
      </w:r>
      <w:r w:rsidR="00FE7819">
        <w:t xml:space="preserve">e.g. </w:t>
      </w:r>
      <w:r w:rsidR="00A374FE">
        <w:t xml:space="preserve">with more recent SFP </w:t>
      </w:r>
      <w:r w:rsidR="00DE318B">
        <w:t>versions</w:t>
      </w:r>
      <w:r>
        <w:t>.</w:t>
      </w:r>
    </w:p>
    <w:p w14:paraId="33C58161" w14:textId="27513850" w:rsidR="00366F01" w:rsidRDefault="00B11CAC" w:rsidP="00366F01">
      <w:pPr>
        <w:pStyle w:val="Text"/>
        <w:rPr>
          <w:ins w:id="567" w:author="Thorsten Heinze" w:date="2020-06-22T19:16:00Z"/>
        </w:rPr>
      </w:pPr>
      <w:r>
        <w:rPr>
          <w:lang w:val="en-GB"/>
        </w:rPr>
        <w:t xml:space="preserve">So the extend of leaving fields of the </w:t>
      </w:r>
      <w:r w:rsidRPr="00D96B55">
        <w:t>ExpectedEquipment</w:t>
      </w:r>
      <w:r>
        <w:t xml:space="preserve"> objects blank, is a trade-off between maintenance effort and operational stability.</w:t>
      </w:r>
      <w:r w:rsidR="00DE318B">
        <w:t xml:space="preserve"> Because </w:t>
      </w:r>
      <w:r w:rsidR="00366F01">
        <w:t xml:space="preserve">the </w:t>
      </w:r>
      <w:proofErr w:type="spellStart"/>
      <w:r w:rsidR="00366F01" w:rsidRPr="00D96B55">
        <w:t>operationalState</w:t>
      </w:r>
      <w:proofErr w:type="spellEnd"/>
      <w:r w:rsidR="00366F01">
        <w:t xml:space="preserve"> of just one of the listed </w:t>
      </w:r>
      <w:r w:rsidR="00DE318B" w:rsidRPr="00D96B55">
        <w:t>ExpectedEquipment</w:t>
      </w:r>
      <w:r w:rsidR="00DE318B">
        <w:t xml:space="preserve"> object</w:t>
      </w:r>
      <w:r w:rsidR="00366F01">
        <w:t>s</w:t>
      </w:r>
      <w:r w:rsidR="00DE318B">
        <w:t xml:space="preserve"> needs to </w:t>
      </w:r>
      <w:r w:rsidR="00366F01">
        <w:t>be true for activating the interface, the poor</w:t>
      </w:r>
      <w:del w:id="568" w:author="Thorsten Heinze" w:date="2020-06-22T18:16:00Z">
        <w:r w:rsidR="00366F01" w:rsidDel="00042CAA">
          <w:delText>li</w:delText>
        </w:r>
      </w:del>
      <w:proofErr w:type="gramStart"/>
      <w:r w:rsidR="00366F01">
        <w:t>est</w:t>
      </w:r>
      <w:proofErr w:type="gramEnd"/>
      <w:r w:rsidR="00366F01">
        <w:t xml:space="preserve"> defined </w:t>
      </w:r>
      <w:r w:rsidR="00366F01" w:rsidRPr="00D96B55">
        <w:t>ExpectedEquipment</w:t>
      </w:r>
      <w:r w:rsidR="00366F01">
        <w:t xml:space="preserve"> object is most relevant.</w:t>
      </w:r>
    </w:p>
    <w:p w14:paraId="3614DDE1" w14:textId="77777777" w:rsidR="00D15637" w:rsidRDefault="00D15637" w:rsidP="00D15637">
      <w:pPr>
        <w:pStyle w:val="Text"/>
      </w:pPr>
    </w:p>
    <w:p w14:paraId="4178285D" w14:textId="73F72A72" w:rsidR="00D15637" w:rsidRPr="00D15637" w:rsidRDefault="00D15637" w:rsidP="00D15637">
      <w:pPr>
        <w:pStyle w:val="berschrift8"/>
      </w:pPr>
      <w:bookmarkStart w:id="569" w:name="_GoBack"/>
      <w:r w:rsidRPr="00D15637">
        <w:t xml:space="preserve">- </w:t>
      </w:r>
      <w:proofErr w:type="gramStart"/>
      <w:r w:rsidRPr="00D15637">
        <w:t>end</w:t>
      </w:r>
      <w:proofErr w:type="gramEnd"/>
      <w:r w:rsidRPr="00D15637">
        <w:t xml:space="preserve"> of document -</w:t>
      </w:r>
      <w:bookmarkEnd w:id="569"/>
    </w:p>
    <w:sectPr w:rsidR="00D15637" w:rsidRPr="00D15637" w:rsidSect="00B64B69">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A463BB" w14:textId="77777777" w:rsidR="000A1198" w:rsidRDefault="000A1198" w:rsidP="0078285A">
      <w:r>
        <w:separator/>
      </w:r>
    </w:p>
  </w:endnote>
  <w:endnote w:type="continuationSeparator" w:id="0">
    <w:p w14:paraId="27A542D8" w14:textId="77777777" w:rsidR="000A1198" w:rsidRDefault="000A1198" w:rsidP="00782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41E66" w14:textId="447568A0" w:rsidR="00467DFE" w:rsidRPr="001B0F87" w:rsidRDefault="00467DFE" w:rsidP="001B0F87">
    <w:pPr>
      <w:pStyle w:val="Fuzeile"/>
      <w:pBdr>
        <w:top w:val="single" w:sz="4" w:space="1" w:color="auto"/>
      </w:pBdr>
      <w:jc w:val="center"/>
      <w:rPr>
        <w:sz w:val="20"/>
      </w:rPr>
    </w:pPr>
    <w:r w:rsidRPr="001B0F87">
      <w:rPr>
        <w:sz w:val="20"/>
      </w:rPr>
      <w:t xml:space="preserve">Page </w:t>
    </w:r>
    <w:r>
      <w:rPr>
        <w:sz w:val="20"/>
      </w:rPr>
      <w:fldChar w:fldCharType="begin"/>
    </w:r>
    <w:r>
      <w:rPr>
        <w:sz w:val="20"/>
      </w:rPr>
      <w:instrText xml:space="preserve"> PAGE  \* Arabic  \* MERGEFORMAT </w:instrText>
    </w:r>
    <w:r>
      <w:rPr>
        <w:sz w:val="20"/>
      </w:rPr>
      <w:fldChar w:fldCharType="separate"/>
    </w:r>
    <w:r w:rsidR="00D15637">
      <w:rPr>
        <w:noProof/>
        <w:sz w:val="20"/>
      </w:rPr>
      <w:t>11</w:t>
    </w:r>
    <w:r>
      <w:rPr>
        <w:sz w:val="20"/>
      </w:rPr>
      <w:fldChar w:fldCharType="end"/>
    </w:r>
    <w:r w:rsidRPr="001B0F87">
      <w:rPr>
        <w:sz w:val="20"/>
      </w:rPr>
      <w:t xml:space="preserve"> / </w:t>
    </w:r>
    <w:r>
      <w:rPr>
        <w:sz w:val="20"/>
      </w:rPr>
      <w:fldChar w:fldCharType="begin"/>
    </w:r>
    <w:r>
      <w:rPr>
        <w:sz w:val="20"/>
      </w:rPr>
      <w:instrText xml:space="preserve"> NUMPAGES  \* Arabic  \* MERGEFORMAT </w:instrText>
    </w:r>
    <w:r>
      <w:rPr>
        <w:sz w:val="20"/>
      </w:rPr>
      <w:fldChar w:fldCharType="separate"/>
    </w:r>
    <w:r w:rsidR="00D15637">
      <w:rPr>
        <w:noProof/>
        <w:sz w:val="20"/>
      </w:rPr>
      <w:t>14</w:t>
    </w:r>
    <w:r>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D4E47D" w14:textId="77777777" w:rsidR="000A1198" w:rsidRDefault="000A1198" w:rsidP="0078285A">
      <w:r>
        <w:separator/>
      </w:r>
    </w:p>
  </w:footnote>
  <w:footnote w:type="continuationSeparator" w:id="0">
    <w:p w14:paraId="470C263C" w14:textId="77777777" w:rsidR="000A1198" w:rsidRDefault="000A1198" w:rsidP="0078285A">
      <w:r>
        <w:continuationSeparator/>
      </w:r>
    </w:p>
  </w:footnote>
  <w:footnote w:id="1">
    <w:p w14:paraId="7E9CF0B3" w14:textId="4B09B85D" w:rsidR="00467DFE" w:rsidRPr="00D43E49" w:rsidRDefault="00467DFE">
      <w:pPr>
        <w:pStyle w:val="Funotentext"/>
      </w:pPr>
      <w:r>
        <w:rPr>
          <w:rStyle w:val="Funotenzeichen"/>
        </w:rPr>
        <w:footnoteRef/>
      </w:r>
      <w:r>
        <w:t xml:space="preserve"> </w:t>
      </w:r>
      <w:r w:rsidRPr="00D43E49">
        <w:t>SFP shall represent all types of physical connectors in this text; e.g. a soldered RJ45 connector shall be see</w:t>
      </w:r>
      <w:r>
        <w:t>n as a permanently plugged SFP.</w:t>
      </w:r>
    </w:p>
  </w:footnote>
  <w:footnote w:id="2">
    <w:p w14:paraId="3A7B5A3E" w14:textId="5EF8C165" w:rsidR="00467DFE" w:rsidRPr="00D43E49" w:rsidRDefault="00467DFE">
      <w:pPr>
        <w:pStyle w:val="Funotentext"/>
      </w:pPr>
      <w:r>
        <w:rPr>
          <w:rStyle w:val="Funotenzeichen"/>
        </w:rPr>
        <w:footnoteRef/>
      </w:r>
      <w:r>
        <w:t xml:space="preserve"> “Transmitter” could be either soldered port (e.g. RJ45), SFP or ODU.</w:t>
      </w:r>
    </w:p>
  </w:footnote>
  <w:footnote w:id="3">
    <w:p w14:paraId="5ACF333F" w14:textId="0CF79FB5" w:rsidR="00467DFE" w:rsidRPr="00CE2599" w:rsidRDefault="00467DFE">
      <w:pPr>
        <w:pStyle w:val="Funotentext"/>
      </w:pPr>
      <w:r>
        <w:rPr>
          <w:rStyle w:val="Funotenzeichen"/>
        </w:rPr>
        <w:footnoteRef/>
      </w:r>
      <w:r>
        <w:t xml:space="preserve"> “Interface” (starting with upper case) relates to a technology specifically amended instance of the LayerProtocol class.</w:t>
      </w:r>
    </w:p>
  </w:footnote>
  <w:footnote w:id="4">
    <w:p w14:paraId="005DD63E" w14:textId="43345214" w:rsidR="00467DFE" w:rsidRPr="00CE2599" w:rsidRDefault="00467DFE">
      <w:pPr>
        <w:pStyle w:val="Funotentext"/>
      </w:pPr>
      <w:r>
        <w:rPr>
          <w:rStyle w:val="Funotenzeichen"/>
        </w:rPr>
        <w:footnoteRef/>
      </w:r>
      <w:r>
        <w:t xml:space="preserve"> “</w:t>
      </w:r>
      <w:proofErr w:type="gramStart"/>
      <w:r>
        <w:t>interface</w:t>
      </w:r>
      <w:proofErr w:type="gramEnd"/>
      <w:r>
        <w:t xml:space="preserve">” (starting with lower case) relates the </w:t>
      </w:r>
      <w:r w:rsidRPr="00CE2599">
        <w:t>general linguistic usage</w:t>
      </w:r>
      <w:r>
        <w:t>.</w:t>
      </w:r>
    </w:p>
  </w:footnote>
  <w:footnote w:id="5">
    <w:p w14:paraId="7FEB8D58" w14:textId="51CFB41D" w:rsidR="00467DFE" w:rsidRPr="00AA4354" w:rsidRDefault="00467DFE">
      <w:pPr>
        <w:pStyle w:val="Funotentext"/>
      </w:pPr>
      <w:r>
        <w:rPr>
          <w:rStyle w:val="Funotenzeichen"/>
        </w:rPr>
        <w:footnoteRef/>
      </w:r>
      <w:r>
        <w:t xml:space="preserve"> FRU = Field Replaceable Unit</w:t>
      </w:r>
    </w:p>
  </w:footnote>
  <w:footnote w:id="6">
    <w:p w14:paraId="734EF763" w14:textId="144E8FBD" w:rsidR="00467DFE" w:rsidRPr="007D217E" w:rsidRDefault="00467DFE">
      <w:pPr>
        <w:pStyle w:val="Funotentext"/>
      </w:pPr>
      <w:r>
        <w:rPr>
          <w:rStyle w:val="Funotenzeichen"/>
        </w:rPr>
        <w:footnoteRef/>
      </w:r>
      <w:r>
        <w:t xml:space="preserve"> </w:t>
      </w:r>
      <w:proofErr w:type="gramStart"/>
      <w:r w:rsidRPr="001A325A">
        <w:t>LTP(</w:t>
      </w:r>
      <w:proofErr w:type="gramEnd"/>
      <w:r w:rsidRPr="001A325A">
        <w:t xml:space="preserve">WireInterface) = </w:t>
      </w:r>
      <w:r>
        <w:t xml:space="preserve">LogicalTerminationPoint and LayerProtocol object, which are augmented by technology specific information about a WireInterface and the </w:t>
      </w:r>
      <w:r w:rsidRPr="001A325A">
        <w:t xml:space="preserve">value of </w:t>
      </w:r>
      <w:r>
        <w:t xml:space="preserve">its </w:t>
      </w:r>
      <w:r w:rsidRPr="001A325A">
        <w:t>layerProtocolName attribute = “LAYER_PROTOCOL_NAME_TYPE_WIRE_LAYER”</w:t>
      </w:r>
      <w:r>
        <w:t>.</w:t>
      </w:r>
    </w:p>
  </w:footnote>
  <w:footnote w:id="7">
    <w:p w14:paraId="39A40032" w14:textId="16FFE479" w:rsidR="00467DFE" w:rsidRPr="007D217E" w:rsidRDefault="00467DFE">
      <w:pPr>
        <w:pStyle w:val="Funotentext"/>
      </w:pPr>
      <w:r>
        <w:rPr>
          <w:rStyle w:val="Funotenzeichen"/>
        </w:rPr>
        <w:footnoteRef/>
      </w:r>
      <w:r>
        <w:t xml:space="preserve"> </w:t>
      </w:r>
      <w:proofErr w:type="gramStart"/>
      <w:r w:rsidRPr="001A325A">
        <w:t>LTP(</w:t>
      </w:r>
      <w:proofErr w:type="gramEnd"/>
      <w:r w:rsidRPr="001A325A">
        <w:t xml:space="preserve">PureEthernetStructure) = </w:t>
      </w:r>
      <w:r>
        <w:t>LTP/LP, which are augmented with the technology specific information about a PureEthernetStructure</w:t>
      </w:r>
      <w:r w:rsidRPr="00C775C5">
        <w:t xml:space="preserve"> </w:t>
      </w:r>
      <w:r>
        <w:t xml:space="preserve">and the </w:t>
      </w:r>
      <w:r w:rsidRPr="001A325A">
        <w:t xml:space="preserve">value of </w:t>
      </w:r>
      <w:r>
        <w:t xml:space="preserve">its </w:t>
      </w:r>
      <w:r w:rsidRPr="001A325A">
        <w:t>layerProtocolName attribute = “</w:t>
      </w:r>
      <w:ins w:id="72" w:author="Thorsten Heinze" w:date="2020-06-16T19:23:00Z">
        <w:r w:rsidRPr="004A7CF6">
          <w:t>LAYER_PROTOCOL_NAME_TYPE_PURE_ETHERNET_STRUCTURE_LAYER</w:t>
        </w:r>
      </w:ins>
      <w:del w:id="73" w:author="Thorsten Heinze" w:date="2020-06-16T19:23:00Z">
        <w:r w:rsidRPr="001A325A" w:rsidDel="004A7CF6">
          <w:delText>LAYER_PROTOCOL_NAME_TYPE_WIRE_LAYER</w:delText>
        </w:r>
      </w:del>
      <w:r w:rsidRPr="001A325A">
        <w:t>”</w:t>
      </w:r>
      <w:r>
        <w:t>.</w:t>
      </w:r>
    </w:p>
  </w:footnote>
  <w:footnote w:id="8">
    <w:p w14:paraId="64CC4030" w14:textId="5A053B9F" w:rsidR="00467DFE" w:rsidRPr="00016281" w:rsidRDefault="00467DFE">
      <w:pPr>
        <w:pStyle w:val="Funotentext"/>
      </w:pPr>
      <w:r>
        <w:rPr>
          <w:rStyle w:val="Funotenzeichen"/>
        </w:rPr>
        <w:footnoteRef/>
      </w:r>
      <w:r>
        <w:t xml:space="preserve"> </w:t>
      </w:r>
      <w:proofErr w:type="gramStart"/>
      <w:r w:rsidRPr="00016281">
        <w:t>LTP(</w:t>
      </w:r>
      <w:proofErr w:type="gramEnd"/>
      <w:r w:rsidRPr="00016281">
        <w:t>EthernetContainer) = LogicalTerminationPoint instance, which is associated with a LayerProtocol instance, which is technology specifically augmented with the EthernetContainer model (value of the layerProtocolName attribute = “LAYER_PROTOCOL_NAME_TYPE_ETHERNET_CONTAINER_LAYER”).</w:t>
      </w:r>
    </w:p>
  </w:footnote>
  <w:footnote w:id="9">
    <w:p w14:paraId="3786ABC5" w14:textId="512F7AE9" w:rsidR="00467DFE" w:rsidRPr="0090723F" w:rsidDel="0003357B" w:rsidRDefault="00467DFE">
      <w:pPr>
        <w:pStyle w:val="Funotentext"/>
        <w:rPr>
          <w:del w:id="285" w:author="Thorsten Heinze" w:date="2020-06-22T18:08:00Z"/>
        </w:rPr>
      </w:pPr>
      <w:del w:id="286" w:author="Thorsten Heinze" w:date="2020-06-22T18:08:00Z">
        <w:r w:rsidDel="0003357B">
          <w:rPr>
            <w:rStyle w:val="Funotenzeichen"/>
          </w:rPr>
          <w:footnoteRef/>
        </w:r>
        <w:r w:rsidDel="0003357B">
          <w:delText xml:space="preserve"> </w:delText>
        </w:r>
        <w:r w:rsidRPr="0090723F" w:rsidDel="0003357B">
          <w:delText>In case of divergences the WireInter</w:delText>
        </w:r>
        <w:r w:rsidDel="0003357B">
          <w:delText>face Definition is the relevant source of this information.</w:delText>
        </w:r>
      </w:del>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0E243" w14:textId="7257885A" w:rsidR="00467DFE" w:rsidRPr="0020704D" w:rsidRDefault="00467DFE" w:rsidP="0020704D">
    <w:pPr>
      <w:pStyle w:val="Kopfzeile"/>
      <w:tabs>
        <w:tab w:val="clear" w:pos="1080"/>
        <w:tab w:val="right" w:pos="14287"/>
      </w:tabs>
    </w:pPr>
    <w:proofErr w:type="spellStart"/>
    <w:r>
      <w:t>Transmitter</w:t>
    </w:r>
    <w:r w:rsidRPr="0020704D">
      <w:t>Equipment</w:t>
    </w:r>
    <w:proofErr w:type="spellEnd"/>
    <w:r>
      <w:tab/>
      <w:t>1</w:t>
    </w:r>
    <w:r w:rsidRPr="0020704D">
      <w:t>.0.0-tsp.</w:t>
    </w:r>
    <w:r>
      <w:t>d.t+spec.1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27BBF"/>
    <w:multiLevelType w:val="hybridMultilevel"/>
    <w:tmpl w:val="45564C26"/>
    <w:lvl w:ilvl="0" w:tplc="40E4CD9A">
      <w:start w:val="1"/>
      <w:numFmt w:val="decimal"/>
      <w:lvlText w:val="%1"/>
      <w:lvlJc w:val="left"/>
      <w:pPr>
        <w:ind w:left="720" w:hanging="360"/>
      </w:pPr>
      <w:rPr>
        <w:rFonts w:ascii="Calibri" w:hAnsi="Calibri" w:hint="default"/>
        <w:b w:val="0"/>
        <w:i w:val="0"/>
        <w:caps w:val="0"/>
        <w:strike w:val="0"/>
        <w:dstrike w:val="0"/>
        <w:vanish w:val="0"/>
        <w:sz w:val="16"/>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E016A8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68F40D1"/>
    <w:multiLevelType w:val="hybridMultilevel"/>
    <w:tmpl w:val="D8D2AFC4"/>
    <w:lvl w:ilvl="0" w:tplc="745C8D06">
      <w:start w:val="1"/>
      <w:numFmt w:val="decimal"/>
      <w:pStyle w:val="Example"/>
      <w:suff w:val="nothing"/>
      <w:lvlText w:val="Example %1: "/>
      <w:lvlJc w:val="left"/>
      <w:pPr>
        <w:ind w:left="1637" w:hanging="1637"/>
      </w:pPr>
      <w:rPr>
        <w:rFonts w:ascii="Calibri" w:hAnsi="Calibri" w:hint="default"/>
        <w:b w:val="0"/>
        <w:i w:val="0"/>
        <w:caps w:val="0"/>
        <w:strike w:val="0"/>
        <w:dstrike w:val="0"/>
        <w:vanish w:val="0"/>
        <w:color w:val="auto"/>
        <w:sz w:val="20"/>
        <w:vertAlign w:val="baseline"/>
      </w:r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3" w15:restartNumberingAfterBreak="0">
    <w:nsid w:val="37335464"/>
    <w:multiLevelType w:val="hybridMultilevel"/>
    <w:tmpl w:val="71228C74"/>
    <w:lvl w:ilvl="0" w:tplc="9592ACDE">
      <w:start w:val="1"/>
      <w:numFmt w:val="decimal"/>
      <w:lvlText w:val="%1"/>
      <w:lvlJc w:val="left"/>
      <w:pPr>
        <w:ind w:left="720" w:hanging="360"/>
      </w:pPr>
      <w:rPr>
        <w:rFonts w:ascii="Calibri" w:hAnsi="Calibri" w:hint="default"/>
        <w:b w:val="0"/>
        <w:i w:val="0"/>
        <w:caps w:val="0"/>
        <w:strike w:val="0"/>
        <w:dstrike w:val="0"/>
        <w:vanish w:val="0"/>
        <w:color w:val="auto"/>
        <w:sz w:val="16"/>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31654C0"/>
    <w:multiLevelType w:val="hybridMultilevel"/>
    <w:tmpl w:val="F0C68A02"/>
    <w:lvl w:ilvl="0" w:tplc="A77A5EC4">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8A06E95"/>
    <w:multiLevelType w:val="multilevel"/>
    <w:tmpl w:val="2D36D3AA"/>
    <w:numStyleLink w:val="Formatvorlage1"/>
  </w:abstractNum>
  <w:abstractNum w:abstractNumId="6" w15:restartNumberingAfterBreak="0">
    <w:nsid w:val="51CB1623"/>
    <w:multiLevelType w:val="hybridMultilevel"/>
    <w:tmpl w:val="1DFC9C60"/>
    <w:lvl w:ilvl="0" w:tplc="1180AD30">
      <w:start w:val="1"/>
      <w:numFmt w:val="decimal"/>
      <w:pStyle w:val="AufzhlungNummern"/>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54A86828"/>
    <w:multiLevelType w:val="multilevel"/>
    <w:tmpl w:val="2D36D3AA"/>
    <w:numStyleLink w:val="Formatvorlage1"/>
  </w:abstractNum>
  <w:abstractNum w:abstractNumId="8" w15:restartNumberingAfterBreak="0">
    <w:nsid w:val="5E0117FE"/>
    <w:multiLevelType w:val="hybridMultilevel"/>
    <w:tmpl w:val="0158C8DA"/>
    <w:lvl w:ilvl="0" w:tplc="ED4C12BC">
      <w:start w:val="1"/>
      <w:numFmt w:val="decimal"/>
      <w:pStyle w:val="Definition"/>
      <w:suff w:val="space"/>
      <w:lvlText w:val="(%1)"/>
      <w:lvlJc w:val="left"/>
      <w:pPr>
        <w:ind w:left="720" w:hanging="360"/>
      </w:pPr>
      <w:rPr>
        <w:rFonts w:ascii="Calibri" w:hAnsi="Calibri" w:hint="default"/>
        <w:b w:val="0"/>
        <w:i w:val="0"/>
        <w:caps w:val="0"/>
        <w:strike w:val="0"/>
        <w:dstrike w:val="0"/>
        <w:vanish w:val="0"/>
        <w:color w:val="auto"/>
        <w:sz w:val="16"/>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F563BAE"/>
    <w:multiLevelType w:val="multilevel"/>
    <w:tmpl w:val="68305150"/>
    <w:lvl w:ilvl="0">
      <w:start w:val="1"/>
      <w:numFmt w:val="decimal"/>
      <w:lvlText w:val="(%1)"/>
      <w:lvlJc w:val="left"/>
      <w:pPr>
        <w:ind w:left="0" w:firstLine="0"/>
      </w:pPr>
      <w:rPr>
        <w:rFonts w:ascii="Calibri" w:hAnsi="Calibri" w:hint="default"/>
        <w:b w:val="0"/>
        <w:i w:val="0"/>
        <w:caps w:val="0"/>
        <w:strike w:val="0"/>
        <w:dstrike w:val="0"/>
        <w:vanish w:val="0"/>
        <w:color w:val="auto"/>
        <w:sz w:val="16"/>
        <w:vertAlign w:val="baseline"/>
      </w:rPr>
    </w:lvl>
    <w:lvl w:ilvl="1">
      <w:start w:val="1"/>
      <w:numFmt w:val="lowerLetter"/>
      <w:lvlText w:val="%2."/>
      <w:lvlJc w:val="left"/>
      <w:pPr>
        <w:ind w:left="5694" w:hanging="360"/>
      </w:pPr>
      <w:rPr>
        <w:rFonts w:hint="default"/>
      </w:rPr>
    </w:lvl>
    <w:lvl w:ilvl="2">
      <w:start w:val="1"/>
      <w:numFmt w:val="lowerRoman"/>
      <w:lvlText w:val="%3."/>
      <w:lvlJc w:val="right"/>
      <w:pPr>
        <w:ind w:left="6414" w:hanging="180"/>
      </w:pPr>
      <w:rPr>
        <w:rFonts w:hint="default"/>
      </w:rPr>
    </w:lvl>
    <w:lvl w:ilvl="3">
      <w:start w:val="1"/>
      <w:numFmt w:val="decimal"/>
      <w:lvlText w:val="%4."/>
      <w:lvlJc w:val="left"/>
      <w:pPr>
        <w:ind w:left="7134" w:hanging="360"/>
      </w:pPr>
      <w:rPr>
        <w:rFonts w:hint="default"/>
      </w:rPr>
    </w:lvl>
    <w:lvl w:ilvl="4">
      <w:start w:val="1"/>
      <w:numFmt w:val="lowerLetter"/>
      <w:lvlText w:val="%5."/>
      <w:lvlJc w:val="left"/>
      <w:pPr>
        <w:ind w:left="7854" w:hanging="360"/>
      </w:pPr>
      <w:rPr>
        <w:rFonts w:hint="default"/>
      </w:rPr>
    </w:lvl>
    <w:lvl w:ilvl="5">
      <w:start w:val="1"/>
      <w:numFmt w:val="lowerRoman"/>
      <w:lvlText w:val="%6."/>
      <w:lvlJc w:val="right"/>
      <w:pPr>
        <w:ind w:left="8574" w:hanging="180"/>
      </w:pPr>
      <w:rPr>
        <w:rFonts w:hint="default"/>
      </w:rPr>
    </w:lvl>
    <w:lvl w:ilvl="6">
      <w:start w:val="1"/>
      <w:numFmt w:val="decimal"/>
      <w:lvlText w:val="%7."/>
      <w:lvlJc w:val="left"/>
      <w:pPr>
        <w:ind w:left="9294" w:hanging="360"/>
      </w:pPr>
      <w:rPr>
        <w:rFonts w:hint="default"/>
      </w:rPr>
    </w:lvl>
    <w:lvl w:ilvl="7">
      <w:start w:val="1"/>
      <w:numFmt w:val="lowerLetter"/>
      <w:lvlText w:val="%8."/>
      <w:lvlJc w:val="left"/>
      <w:pPr>
        <w:ind w:left="10014" w:hanging="360"/>
      </w:pPr>
      <w:rPr>
        <w:rFonts w:hint="default"/>
      </w:rPr>
    </w:lvl>
    <w:lvl w:ilvl="8">
      <w:start w:val="1"/>
      <w:numFmt w:val="lowerRoman"/>
      <w:lvlText w:val="%9."/>
      <w:lvlJc w:val="right"/>
      <w:pPr>
        <w:ind w:left="10734" w:hanging="180"/>
      </w:pPr>
      <w:rPr>
        <w:rFonts w:hint="default"/>
      </w:rPr>
    </w:lvl>
  </w:abstractNum>
  <w:abstractNum w:abstractNumId="10" w15:restartNumberingAfterBreak="0">
    <w:nsid w:val="63DB1435"/>
    <w:multiLevelType w:val="hybridMultilevel"/>
    <w:tmpl w:val="EEA00352"/>
    <w:lvl w:ilvl="0" w:tplc="EFAEA866">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9967161"/>
    <w:multiLevelType w:val="multilevel"/>
    <w:tmpl w:val="2D36D3AA"/>
    <w:styleLink w:val="Formatvorlage1"/>
    <w:lvl w:ilvl="0">
      <w:start w:val="1"/>
      <w:numFmt w:val="decimal"/>
      <w:lvlText w:val="(%1)"/>
      <w:lvlJc w:val="left"/>
      <w:pPr>
        <w:ind w:left="0" w:firstLine="0"/>
      </w:pPr>
      <w:rPr>
        <w:rFonts w:ascii="Calibri" w:hAnsi="Calibri" w:hint="default"/>
        <w:b w:val="0"/>
        <w:i w:val="0"/>
        <w:caps w:val="0"/>
        <w:strike w:val="0"/>
        <w:dstrike w:val="0"/>
        <w:vanish w:val="0"/>
        <w:color w:val="auto"/>
        <w:sz w:val="16"/>
        <w:vertAlign w:val="baseline"/>
      </w:rPr>
    </w:lvl>
    <w:lvl w:ilvl="1">
      <w:start w:val="1"/>
      <w:numFmt w:val="lowerLetter"/>
      <w:lvlText w:val="%2."/>
      <w:lvlJc w:val="left"/>
      <w:pPr>
        <w:ind w:left="5694" w:hanging="360"/>
      </w:pPr>
      <w:rPr>
        <w:rFonts w:hint="default"/>
      </w:rPr>
    </w:lvl>
    <w:lvl w:ilvl="2">
      <w:start w:val="1"/>
      <w:numFmt w:val="lowerRoman"/>
      <w:lvlText w:val="%3."/>
      <w:lvlJc w:val="right"/>
      <w:pPr>
        <w:ind w:left="6414" w:hanging="180"/>
      </w:pPr>
      <w:rPr>
        <w:rFonts w:hint="default"/>
      </w:rPr>
    </w:lvl>
    <w:lvl w:ilvl="3">
      <w:start w:val="1"/>
      <w:numFmt w:val="decimal"/>
      <w:lvlText w:val="%4."/>
      <w:lvlJc w:val="left"/>
      <w:pPr>
        <w:ind w:left="7134" w:hanging="360"/>
      </w:pPr>
      <w:rPr>
        <w:rFonts w:hint="default"/>
      </w:rPr>
    </w:lvl>
    <w:lvl w:ilvl="4">
      <w:start w:val="1"/>
      <w:numFmt w:val="lowerLetter"/>
      <w:lvlText w:val="%5."/>
      <w:lvlJc w:val="left"/>
      <w:pPr>
        <w:ind w:left="7854" w:hanging="360"/>
      </w:pPr>
      <w:rPr>
        <w:rFonts w:hint="default"/>
      </w:rPr>
    </w:lvl>
    <w:lvl w:ilvl="5">
      <w:start w:val="1"/>
      <w:numFmt w:val="lowerRoman"/>
      <w:lvlText w:val="%6."/>
      <w:lvlJc w:val="right"/>
      <w:pPr>
        <w:ind w:left="8574" w:hanging="180"/>
      </w:pPr>
      <w:rPr>
        <w:rFonts w:hint="default"/>
      </w:rPr>
    </w:lvl>
    <w:lvl w:ilvl="6">
      <w:start w:val="1"/>
      <w:numFmt w:val="decimal"/>
      <w:lvlText w:val="%7."/>
      <w:lvlJc w:val="left"/>
      <w:pPr>
        <w:ind w:left="9294" w:hanging="360"/>
      </w:pPr>
      <w:rPr>
        <w:rFonts w:hint="default"/>
      </w:rPr>
    </w:lvl>
    <w:lvl w:ilvl="7">
      <w:start w:val="1"/>
      <w:numFmt w:val="lowerLetter"/>
      <w:lvlText w:val="%8."/>
      <w:lvlJc w:val="left"/>
      <w:pPr>
        <w:ind w:left="10014" w:hanging="360"/>
      </w:pPr>
      <w:rPr>
        <w:rFonts w:hint="default"/>
      </w:rPr>
    </w:lvl>
    <w:lvl w:ilvl="8">
      <w:start w:val="1"/>
      <w:numFmt w:val="lowerRoman"/>
      <w:lvlText w:val="%9."/>
      <w:lvlJc w:val="right"/>
      <w:pPr>
        <w:ind w:left="10734" w:hanging="180"/>
      </w:pPr>
      <w:rPr>
        <w:rFonts w:hint="default"/>
      </w:rPr>
    </w:lvl>
  </w:abstractNum>
  <w:abstractNum w:abstractNumId="12" w15:restartNumberingAfterBreak="0">
    <w:nsid w:val="6E9B1077"/>
    <w:multiLevelType w:val="hybridMultilevel"/>
    <w:tmpl w:val="BC6C2102"/>
    <w:lvl w:ilvl="0" w:tplc="BF106D40">
      <w:start w:val="1"/>
      <w:numFmt w:val="bullet"/>
      <w:pStyle w:val="AufzhlungPunk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75924429"/>
    <w:multiLevelType w:val="multilevel"/>
    <w:tmpl w:val="3A8C8E2A"/>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7FD31846"/>
    <w:multiLevelType w:val="multilevel"/>
    <w:tmpl w:val="02A4BDAC"/>
    <w:lvl w:ilvl="0">
      <w:start w:val="1"/>
      <w:numFmt w:val="decimal"/>
      <w:lvlText w:val="(%1)"/>
      <w:lvlJc w:val="left"/>
      <w:pPr>
        <w:ind w:left="360" w:hanging="360"/>
      </w:pPr>
      <w:rPr>
        <w:rFonts w:ascii="Calibri" w:hAnsi="Calibri" w:hint="default"/>
        <w:b w:val="0"/>
        <w:i w:val="0"/>
        <w:caps w:val="0"/>
        <w:strike w:val="0"/>
        <w:dstrike w:val="0"/>
        <w:vanish w:val="0"/>
        <w:color w:val="auto"/>
        <w:sz w:val="16"/>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2"/>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0"/>
  </w:num>
  <w:num w:numId="12">
    <w:abstractNumId w:val="3"/>
  </w:num>
  <w:num w:numId="13">
    <w:abstractNumId w:val="13"/>
  </w:num>
  <w:num w:numId="14">
    <w:abstractNumId w:val="9"/>
  </w:num>
  <w:num w:numId="15">
    <w:abstractNumId w:val="14"/>
  </w:num>
  <w:num w:numId="16">
    <w:abstractNumId w:val="11"/>
  </w:num>
  <w:num w:numId="17">
    <w:abstractNumId w:val="7"/>
  </w:num>
  <w:num w:numId="18">
    <w:abstractNumId w:val="5"/>
  </w:num>
  <w:num w:numId="19">
    <w:abstractNumId w:val="1"/>
  </w:num>
  <w:num w:numId="20">
    <w:abstractNumId w:val="2"/>
  </w:num>
  <w:num w:numId="21">
    <w:abstractNumId w:val="8"/>
  </w:num>
  <w:num w:numId="22">
    <w:abstractNumId w:val="10"/>
  </w:num>
  <w:num w:numId="23">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rsten Heinze">
    <w15:presenceInfo w15:providerId="AD" w15:userId="S-1-5-21-939412440-1724722471-1672037986-1313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isplayBackgroundShape/>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BBB"/>
    <w:rsid w:val="000108AA"/>
    <w:rsid w:val="00011421"/>
    <w:rsid w:val="000122D2"/>
    <w:rsid w:val="00016281"/>
    <w:rsid w:val="00020508"/>
    <w:rsid w:val="000237EF"/>
    <w:rsid w:val="00027A69"/>
    <w:rsid w:val="0003158B"/>
    <w:rsid w:val="00031A10"/>
    <w:rsid w:val="00032BE8"/>
    <w:rsid w:val="0003357B"/>
    <w:rsid w:val="00034C65"/>
    <w:rsid w:val="0004053C"/>
    <w:rsid w:val="00042CAA"/>
    <w:rsid w:val="00057786"/>
    <w:rsid w:val="000614EE"/>
    <w:rsid w:val="0007068E"/>
    <w:rsid w:val="00071431"/>
    <w:rsid w:val="0008582F"/>
    <w:rsid w:val="000A1198"/>
    <w:rsid w:val="000A168F"/>
    <w:rsid w:val="000A20A0"/>
    <w:rsid w:val="000A544D"/>
    <w:rsid w:val="000A5A7F"/>
    <w:rsid w:val="000B0BFA"/>
    <w:rsid w:val="000B6803"/>
    <w:rsid w:val="000C29D7"/>
    <w:rsid w:val="000D13DE"/>
    <w:rsid w:val="000D7131"/>
    <w:rsid w:val="000E1594"/>
    <w:rsid w:val="000E5FF3"/>
    <w:rsid w:val="00105A5B"/>
    <w:rsid w:val="00120068"/>
    <w:rsid w:val="00125F88"/>
    <w:rsid w:val="00132C40"/>
    <w:rsid w:val="0015293A"/>
    <w:rsid w:val="00156E7D"/>
    <w:rsid w:val="00173018"/>
    <w:rsid w:val="001735C8"/>
    <w:rsid w:val="001747C0"/>
    <w:rsid w:val="00181C2E"/>
    <w:rsid w:val="00184841"/>
    <w:rsid w:val="001A2CED"/>
    <w:rsid w:val="001A325A"/>
    <w:rsid w:val="001A63D8"/>
    <w:rsid w:val="001B0F87"/>
    <w:rsid w:val="001B7226"/>
    <w:rsid w:val="001D0B9A"/>
    <w:rsid w:val="001E59BF"/>
    <w:rsid w:val="001E5EFB"/>
    <w:rsid w:val="001F378A"/>
    <w:rsid w:val="0020704D"/>
    <w:rsid w:val="00217A77"/>
    <w:rsid w:val="0022511B"/>
    <w:rsid w:val="00225395"/>
    <w:rsid w:val="0022716E"/>
    <w:rsid w:val="00233EB8"/>
    <w:rsid w:val="00242721"/>
    <w:rsid w:val="00253B1E"/>
    <w:rsid w:val="00255DD2"/>
    <w:rsid w:val="002726EF"/>
    <w:rsid w:val="002773D4"/>
    <w:rsid w:val="00277FE8"/>
    <w:rsid w:val="00287DAB"/>
    <w:rsid w:val="00292D5B"/>
    <w:rsid w:val="00293EF5"/>
    <w:rsid w:val="00297CA4"/>
    <w:rsid w:val="002A218D"/>
    <w:rsid w:val="002A7049"/>
    <w:rsid w:val="002B145B"/>
    <w:rsid w:val="002B38A8"/>
    <w:rsid w:val="002E1D91"/>
    <w:rsid w:val="002F26E3"/>
    <w:rsid w:val="00303C87"/>
    <w:rsid w:val="0031210C"/>
    <w:rsid w:val="003175C0"/>
    <w:rsid w:val="00320760"/>
    <w:rsid w:val="0032190B"/>
    <w:rsid w:val="00333DF8"/>
    <w:rsid w:val="00335582"/>
    <w:rsid w:val="00336EBD"/>
    <w:rsid w:val="0033733C"/>
    <w:rsid w:val="003416F7"/>
    <w:rsid w:val="003436C9"/>
    <w:rsid w:val="00345E68"/>
    <w:rsid w:val="003467B6"/>
    <w:rsid w:val="003578CA"/>
    <w:rsid w:val="00366CD2"/>
    <w:rsid w:val="00366F01"/>
    <w:rsid w:val="00375405"/>
    <w:rsid w:val="00387E5F"/>
    <w:rsid w:val="00393B5B"/>
    <w:rsid w:val="003B5F33"/>
    <w:rsid w:val="003C286E"/>
    <w:rsid w:val="003C4ADE"/>
    <w:rsid w:val="003C5768"/>
    <w:rsid w:val="003C62DA"/>
    <w:rsid w:val="003C7E3E"/>
    <w:rsid w:val="003D26C1"/>
    <w:rsid w:val="003D5440"/>
    <w:rsid w:val="003D67E8"/>
    <w:rsid w:val="003D7476"/>
    <w:rsid w:val="003E03AF"/>
    <w:rsid w:val="003E03EE"/>
    <w:rsid w:val="003E3CCD"/>
    <w:rsid w:val="003E541B"/>
    <w:rsid w:val="003E77A6"/>
    <w:rsid w:val="003F403A"/>
    <w:rsid w:val="003F78E9"/>
    <w:rsid w:val="00405FCB"/>
    <w:rsid w:val="004075AA"/>
    <w:rsid w:val="00411E05"/>
    <w:rsid w:val="004135CF"/>
    <w:rsid w:val="00432EBF"/>
    <w:rsid w:val="0044353C"/>
    <w:rsid w:val="00447B00"/>
    <w:rsid w:val="00450127"/>
    <w:rsid w:val="0046603F"/>
    <w:rsid w:val="00467DFE"/>
    <w:rsid w:val="00482D44"/>
    <w:rsid w:val="004856D5"/>
    <w:rsid w:val="004A1EFA"/>
    <w:rsid w:val="004A7CF6"/>
    <w:rsid w:val="004B7602"/>
    <w:rsid w:val="004C0D47"/>
    <w:rsid w:val="004C54C3"/>
    <w:rsid w:val="004C6DDB"/>
    <w:rsid w:val="004C79CF"/>
    <w:rsid w:val="004F14E5"/>
    <w:rsid w:val="00525FDC"/>
    <w:rsid w:val="00537B94"/>
    <w:rsid w:val="00547D5C"/>
    <w:rsid w:val="005618F9"/>
    <w:rsid w:val="00567565"/>
    <w:rsid w:val="0057182B"/>
    <w:rsid w:val="00581100"/>
    <w:rsid w:val="00584999"/>
    <w:rsid w:val="00584AAB"/>
    <w:rsid w:val="00596B05"/>
    <w:rsid w:val="00597B84"/>
    <w:rsid w:val="005A0673"/>
    <w:rsid w:val="005A4036"/>
    <w:rsid w:val="005A6211"/>
    <w:rsid w:val="005A7AEF"/>
    <w:rsid w:val="005B183E"/>
    <w:rsid w:val="005C7AC0"/>
    <w:rsid w:val="005D7BAA"/>
    <w:rsid w:val="005F1836"/>
    <w:rsid w:val="005F2D07"/>
    <w:rsid w:val="00600698"/>
    <w:rsid w:val="0061674B"/>
    <w:rsid w:val="00620968"/>
    <w:rsid w:val="006377A6"/>
    <w:rsid w:val="006401D0"/>
    <w:rsid w:val="00641249"/>
    <w:rsid w:val="006460DB"/>
    <w:rsid w:val="00651F55"/>
    <w:rsid w:val="00657730"/>
    <w:rsid w:val="006578C1"/>
    <w:rsid w:val="00660D33"/>
    <w:rsid w:val="00662A0B"/>
    <w:rsid w:val="006764C7"/>
    <w:rsid w:val="006774CC"/>
    <w:rsid w:val="00690BFF"/>
    <w:rsid w:val="00692CD9"/>
    <w:rsid w:val="006B3ECC"/>
    <w:rsid w:val="006C0B30"/>
    <w:rsid w:val="006D3BF6"/>
    <w:rsid w:val="006D7EEC"/>
    <w:rsid w:val="006E0B4D"/>
    <w:rsid w:val="006E7630"/>
    <w:rsid w:val="006F5BBB"/>
    <w:rsid w:val="00700BA1"/>
    <w:rsid w:val="00701688"/>
    <w:rsid w:val="00712389"/>
    <w:rsid w:val="00716FAD"/>
    <w:rsid w:val="00721226"/>
    <w:rsid w:val="00722116"/>
    <w:rsid w:val="00723C76"/>
    <w:rsid w:val="0072479E"/>
    <w:rsid w:val="00726AF8"/>
    <w:rsid w:val="00772819"/>
    <w:rsid w:val="0078285A"/>
    <w:rsid w:val="00782CF5"/>
    <w:rsid w:val="00783532"/>
    <w:rsid w:val="007839F7"/>
    <w:rsid w:val="00785668"/>
    <w:rsid w:val="00790C5F"/>
    <w:rsid w:val="007A085D"/>
    <w:rsid w:val="007A2EF9"/>
    <w:rsid w:val="007A5A41"/>
    <w:rsid w:val="007A5E39"/>
    <w:rsid w:val="007C4698"/>
    <w:rsid w:val="007C6ABD"/>
    <w:rsid w:val="007C774F"/>
    <w:rsid w:val="007D10B9"/>
    <w:rsid w:val="007D217E"/>
    <w:rsid w:val="007F2DAB"/>
    <w:rsid w:val="0080143F"/>
    <w:rsid w:val="00801703"/>
    <w:rsid w:val="008038D1"/>
    <w:rsid w:val="00804BBB"/>
    <w:rsid w:val="00811970"/>
    <w:rsid w:val="00822FB6"/>
    <w:rsid w:val="00826A46"/>
    <w:rsid w:val="0084765F"/>
    <w:rsid w:val="00872D69"/>
    <w:rsid w:val="00880F9C"/>
    <w:rsid w:val="0089025E"/>
    <w:rsid w:val="00893EB7"/>
    <w:rsid w:val="008C0360"/>
    <w:rsid w:val="008C223C"/>
    <w:rsid w:val="008C6BDF"/>
    <w:rsid w:val="008C73D0"/>
    <w:rsid w:val="008C7F5E"/>
    <w:rsid w:val="008D0CDE"/>
    <w:rsid w:val="008D2F15"/>
    <w:rsid w:val="008E4D47"/>
    <w:rsid w:val="00904A58"/>
    <w:rsid w:val="0090723F"/>
    <w:rsid w:val="009166C5"/>
    <w:rsid w:val="00916F10"/>
    <w:rsid w:val="00923838"/>
    <w:rsid w:val="00966AE9"/>
    <w:rsid w:val="00967D51"/>
    <w:rsid w:val="0097166E"/>
    <w:rsid w:val="00976BAD"/>
    <w:rsid w:val="009971B4"/>
    <w:rsid w:val="009A57D5"/>
    <w:rsid w:val="009A5B1F"/>
    <w:rsid w:val="009C1EE1"/>
    <w:rsid w:val="009C4216"/>
    <w:rsid w:val="009D35CC"/>
    <w:rsid w:val="009E09BA"/>
    <w:rsid w:val="009E09CB"/>
    <w:rsid w:val="009E4107"/>
    <w:rsid w:val="009E5432"/>
    <w:rsid w:val="009E74EC"/>
    <w:rsid w:val="00A00BC6"/>
    <w:rsid w:val="00A2063F"/>
    <w:rsid w:val="00A25B84"/>
    <w:rsid w:val="00A374FE"/>
    <w:rsid w:val="00A37612"/>
    <w:rsid w:val="00A37E5F"/>
    <w:rsid w:val="00A43EE4"/>
    <w:rsid w:val="00A54E0E"/>
    <w:rsid w:val="00A65D02"/>
    <w:rsid w:val="00A676C4"/>
    <w:rsid w:val="00A8183F"/>
    <w:rsid w:val="00A96875"/>
    <w:rsid w:val="00A97FA4"/>
    <w:rsid w:val="00AA4354"/>
    <w:rsid w:val="00AB4480"/>
    <w:rsid w:val="00AC2246"/>
    <w:rsid w:val="00AE04FB"/>
    <w:rsid w:val="00AF3059"/>
    <w:rsid w:val="00AF338F"/>
    <w:rsid w:val="00B05FE6"/>
    <w:rsid w:val="00B10081"/>
    <w:rsid w:val="00B114D0"/>
    <w:rsid w:val="00B11CAC"/>
    <w:rsid w:val="00B13E39"/>
    <w:rsid w:val="00B17E61"/>
    <w:rsid w:val="00B236FC"/>
    <w:rsid w:val="00B25A7D"/>
    <w:rsid w:val="00B359C1"/>
    <w:rsid w:val="00B42749"/>
    <w:rsid w:val="00B5096C"/>
    <w:rsid w:val="00B5380D"/>
    <w:rsid w:val="00B53CDC"/>
    <w:rsid w:val="00B547DA"/>
    <w:rsid w:val="00B55BCD"/>
    <w:rsid w:val="00B6122A"/>
    <w:rsid w:val="00B618B5"/>
    <w:rsid w:val="00B64B69"/>
    <w:rsid w:val="00B721CD"/>
    <w:rsid w:val="00B73781"/>
    <w:rsid w:val="00B743CB"/>
    <w:rsid w:val="00B92070"/>
    <w:rsid w:val="00B94713"/>
    <w:rsid w:val="00BA6A96"/>
    <w:rsid w:val="00BB43B5"/>
    <w:rsid w:val="00BC3640"/>
    <w:rsid w:val="00BD5B8F"/>
    <w:rsid w:val="00BE45C1"/>
    <w:rsid w:val="00BF4918"/>
    <w:rsid w:val="00C12691"/>
    <w:rsid w:val="00C17616"/>
    <w:rsid w:val="00C30A25"/>
    <w:rsid w:val="00C343BF"/>
    <w:rsid w:val="00C46797"/>
    <w:rsid w:val="00C46821"/>
    <w:rsid w:val="00C54A52"/>
    <w:rsid w:val="00C65383"/>
    <w:rsid w:val="00C67743"/>
    <w:rsid w:val="00C764A7"/>
    <w:rsid w:val="00C775C5"/>
    <w:rsid w:val="00C77DB7"/>
    <w:rsid w:val="00CA06FF"/>
    <w:rsid w:val="00CA342F"/>
    <w:rsid w:val="00CB27E8"/>
    <w:rsid w:val="00CB6B97"/>
    <w:rsid w:val="00CC0A7B"/>
    <w:rsid w:val="00CD25ED"/>
    <w:rsid w:val="00CD3714"/>
    <w:rsid w:val="00CE12BE"/>
    <w:rsid w:val="00CE2599"/>
    <w:rsid w:val="00CE3553"/>
    <w:rsid w:val="00CE567C"/>
    <w:rsid w:val="00CF035A"/>
    <w:rsid w:val="00CF0DCB"/>
    <w:rsid w:val="00CF22A1"/>
    <w:rsid w:val="00D15637"/>
    <w:rsid w:val="00D17E66"/>
    <w:rsid w:val="00D2609D"/>
    <w:rsid w:val="00D33D16"/>
    <w:rsid w:val="00D3742C"/>
    <w:rsid w:val="00D43E49"/>
    <w:rsid w:val="00D45DCC"/>
    <w:rsid w:val="00D46162"/>
    <w:rsid w:val="00D5000D"/>
    <w:rsid w:val="00D50EB3"/>
    <w:rsid w:val="00D6345F"/>
    <w:rsid w:val="00D64F1D"/>
    <w:rsid w:val="00D73614"/>
    <w:rsid w:val="00D80ACE"/>
    <w:rsid w:val="00D85164"/>
    <w:rsid w:val="00D93B36"/>
    <w:rsid w:val="00D96B55"/>
    <w:rsid w:val="00DA2DD2"/>
    <w:rsid w:val="00DB3543"/>
    <w:rsid w:val="00DB6243"/>
    <w:rsid w:val="00DB7234"/>
    <w:rsid w:val="00DD1DA5"/>
    <w:rsid w:val="00DD58DA"/>
    <w:rsid w:val="00DE318B"/>
    <w:rsid w:val="00DE5030"/>
    <w:rsid w:val="00DF7A10"/>
    <w:rsid w:val="00E03623"/>
    <w:rsid w:val="00E33938"/>
    <w:rsid w:val="00E347FD"/>
    <w:rsid w:val="00E41D4F"/>
    <w:rsid w:val="00E44CD5"/>
    <w:rsid w:val="00E46AB9"/>
    <w:rsid w:val="00E645FD"/>
    <w:rsid w:val="00E723C6"/>
    <w:rsid w:val="00E8095E"/>
    <w:rsid w:val="00E90058"/>
    <w:rsid w:val="00E90602"/>
    <w:rsid w:val="00EA4C73"/>
    <w:rsid w:val="00EC0A7A"/>
    <w:rsid w:val="00ED4627"/>
    <w:rsid w:val="00EE2B33"/>
    <w:rsid w:val="00EE62AB"/>
    <w:rsid w:val="00F02683"/>
    <w:rsid w:val="00F07CDF"/>
    <w:rsid w:val="00F108DB"/>
    <w:rsid w:val="00F17FAB"/>
    <w:rsid w:val="00F224FC"/>
    <w:rsid w:val="00F25E13"/>
    <w:rsid w:val="00F2758B"/>
    <w:rsid w:val="00F32ADE"/>
    <w:rsid w:val="00F36E52"/>
    <w:rsid w:val="00F53C39"/>
    <w:rsid w:val="00F55155"/>
    <w:rsid w:val="00F553AE"/>
    <w:rsid w:val="00F61B6D"/>
    <w:rsid w:val="00F62CE8"/>
    <w:rsid w:val="00F65495"/>
    <w:rsid w:val="00F66FE6"/>
    <w:rsid w:val="00F806D7"/>
    <w:rsid w:val="00F8110A"/>
    <w:rsid w:val="00F81D60"/>
    <w:rsid w:val="00F82AD8"/>
    <w:rsid w:val="00FB049E"/>
    <w:rsid w:val="00FB71AC"/>
    <w:rsid w:val="00FD217E"/>
    <w:rsid w:val="00FD2771"/>
    <w:rsid w:val="00FE03F3"/>
    <w:rsid w:val="00FE148F"/>
    <w:rsid w:val="00FE7819"/>
    <w:rsid w:val="00FF1637"/>
    <w:rsid w:val="00FF3F30"/>
    <w:rsid w:val="00FF7E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F6492"/>
  <w15:chartTrackingRefBased/>
  <w15:docId w15:val="{9E770669-194E-471B-A6B8-1A16FE050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C0B30"/>
    <w:rPr>
      <w:rFonts w:asciiTheme="minorHAnsi" w:hAnsiTheme="minorHAnsi"/>
      <w:lang w:val="en-US"/>
    </w:rPr>
  </w:style>
  <w:style w:type="paragraph" w:styleId="berschrift1">
    <w:name w:val="heading 1"/>
    <w:basedOn w:val="Standard"/>
    <w:next w:val="Standard"/>
    <w:link w:val="berschrift1Zchn"/>
    <w:qFormat/>
    <w:rsid w:val="006C0B30"/>
    <w:pPr>
      <w:keepNext/>
      <w:keepLines/>
      <w:numPr>
        <w:numId w:val="10"/>
      </w:numPr>
      <w:spacing w:before="240" w:after="120"/>
      <w:outlineLvl w:val="0"/>
    </w:pPr>
    <w:rPr>
      <w:b/>
      <w:sz w:val="32"/>
      <w:szCs w:val="36"/>
    </w:rPr>
  </w:style>
  <w:style w:type="paragraph" w:styleId="berschrift2">
    <w:name w:val="heading 2"/>
    <w:basedOn w:val="berschrift1"/>
    <w:next w:val="Text"/>
    <w:link w:val="berschrift2Zchn"/>
    <w:qFormat/>
    <w:rsid w:val="001E5EFB"/>
    <w:pPr>
      <w:numPr>
        <w:ilvl w:val="1"/>
      </w:numPr>
      <w:outlineLvl w:val="1"/>
    </w:pPr>
    <w:rPr>
      <w:sz w:val="28"/>
      <w:szCs w:val="32"/>
    </w:rPr>
  </w:style>
  <w:style w:type="paragraph" w:styleId="berschrift3">
    <w:name w:val="heading 3"/>
    <w:basedOn w:val="berschrift1"/>
    <w:next w:val="Text"/>
    <w:link w:val="berschrift3Zchn"/>
    <w:qFormat/>
    <w:rsid w:val="001E5EFB"/>
    <w:pPr>
      <w:numPr>
        <w:ilvl w:val="2"/>
      </w:numPr>
      <w:outlineLvl w:val="2"/>
    </w:pPr>
    <w:rPr>
      <w:sz w:val="24"/>
      <w:szCs w:val="28"/>
    </w:rPr>
  </w:style>
  <w:style w:type="paragraph" w:styleId="berschrift4">
    <w:name w:val="heading 4"/>
    <w:basedOn w:val="berschrift1"/>
    <w:next w:val="Text"/>
    <w:link w:val="berschrift4Zchn"/>
    <w:qFormat/>
    <w:rsid w:val="001E5EFB"/>
    <w:pPr>
      <w:numPr>
        <w:ilvl w:val="3"/>
      </w:numPr>
      <w:spacing w:before="120" w:after="60"/>
      <w:outlineLvl w:val="3"/>
    </w:pPr>
    <w:rPr>
      <w:sz w:val="20"/>
    </w:rPr>
  </w:style>
  <w:style w:type="paragraph" w:styleId="berschrift5">
    <w:name w:val="heading 5"/>
    <w:basedOn w:val="berschrift1"/>
    <w:next w:val="Text"/>
    <w:link w:val="berschrift5Zchn"/>
    <w:qFormat/>
    <w:rsid w:val="001E5EFB"/>
    <w:pPr>
      <w:numPr>
        <w:ilvl w:val="4"/>
      </w:numPr>
      <w:spacing w:before="120" w:after="60"/>
      <w:outlineLvl w:val="4"/>
    </w:pPr>
    <w:rPr>
      <w:sz w:val="20"/>
    </w:rPr>
  </w:style>
  <w:style w:type="paragraph" w:styleId="berschrift6">
    <w:name w:val="heading 6"/>
    <w:basedOn w:val="berschrift1"/>
    <w:next w:val="Standard"/>
    <w:link w:val="berschrift6Zchn"/>
    <w:qFormat/>
    <w:rsid w:val="001E5EFB"/>
    <w:pPr>
      <w:numPr>
        <w:ilvl w:val="5"/>
      </w:numPr>
      <w:outlineLvl w:val="5"/>
    </w:pPr>
    <w:rPr>
      <w:sz w:val="20"/>
    </w:rPr>
  </w:style>
  <w:style w:type="paragraph" w:styleId="berschrift7">
    <w:name w:val="heading 7"/>
    <w:basedOn w:val="berschrift1"/>
    <w:next w:val="Standard"/>
    <w:link w:val="berschrift7Zchn"/>
    <w:qFormat/>
    <w:rsid w:val="001E5EFB"/>
    <w:pPr>
      <w:numPr>
        <w:ilvl w:val="6"/>
      </w:numPr>
      <w:outlineLvl w:val="6"/>
    </w:pPr>
    <w:rPr>
      <w:sz w:val="20"/>
    </w:rPr>
  </w:style>
  <w:style w:type="paragraph" w:styleId="berschrift8">
    <w:name w:val="heading 8"/>
    <w:basedOn w:val="berschrift9"/>
    <w:next w:val="Standard"/>
    <w:link w:val="berschrift8Zchn"/>
    <w:qFormat/>
    <w:rsid w:val="00B64B69"/>
    <w:pPr>
      <w:keepNext/>
      <w:spacing w:before="240"/>
      <w:outlineLvl w:val="7"/>
    </w:pPr>
    <w:rPr>
      <w:sz w:val="20"/>
    </w:rPr>
  </w:style>
  <w:style w:type="paragraph" w:styleId="berschrift9">
    <w:name w:val="heading 9"/>
    <w:basedOn w:val="Standard"/>
    <w:next w:val="Text"/>
    <w:link w:val="berschrift9Zchn"/>
    <w:qFormat/>
    <w:rsid w:val="00E03623"/>
    <w:pPr>
      <w:spacing w:before="120" w:after="120"/>
      <w:outlineLvl w:val="8"/>
    </w:pPr>
    <w:rPr>
      <w:rFonts w:ascii="Calibri" w:hAnsi="Calibri"/>
      <w:b/>
      <w:bCs/>
      <w:color w:val="000000"/>
      <w:sz w:val="16"/>
      <w:szCs w:val="1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rsid w:val="001E5EFB"/>
  </w:style>
  <w:style w:type="paragraph" w:customStyle="1" w:styleId="AufzhlungNummern">
    <w:name w:val="Aufzählung (Nummern)"/>
    <w:basedOn w:val="Standard"/>
    <w:qFormat/>
    <w:rsid w:val="001E5EFB"/>
    <w:pPr>
      <w:keepLines/>
      <w:numPr>
        <w:numId w:val="1"/>
      </w:numPr>
      <w:spacing w:before="120" w:after="180"/>
      <w:contextualSpacing/>
    </w:pPr>
  </w:style>
  <w:style w:type="paragraph" w:customStyle="1" w:styleId="AufzhlungPunkt">
    <w:name w:val="Aufzählung (Punkt)"/>
    <w:basedOn w:val="Standard"/>
    <w:qFormat/>
    <w:rsid w:val="002E1D91"/>
    <w:pPr>
      <w:keepLines/>
      <w:numPr>
        <w:numId w:val="2"/>
      </w:numPr>
      <w:spacing w:before="120" w:after="180"/>
      <w:ind w:left="567"/>
      <w:contextualSpacing/>
    </w:pPr>
    <w:rPr>
      <w:lang w:val="en-GB" w:eastAsia="de-DE"/>
    </w:rPr>
  </w:style>
  <w:style w:type="paragraph" w:styleId="Dokumentstruktur">
    <w:name w:val="Document Map"/>
    <w:basedOn w:val="Standard"/>
    <w:link w:val="DokumentstrukturZchn"/>
    <w:semiHidden/>
    <w:rsid w:val="001E5EFB"/>
    <w:pPr>
      <w:shd w:val="clear" w:color="auto" w:fill="000080"/>
    </w:pPr>
    <w:rPr>
      <w:rFonts w:ascii="Tahoma" w:hAnsi="Tahoma" w:cs="Tahoma"/>
    </w:rPr>
  </w:style>
  <w:style w:type="character" w:customStyle="1" w:styleId="DokumentstrukturZchn">
    <w:name w:val="Dokumentstruktur Zchn"/>
    <w:basedOn w:val="Absatz-Standardschriftart"/>
    <w:link w:val="Dokumentstruktur"/>
    <w:semiHidden/>
    <w:rsid w:val="001E5EFB"/>
    <w:rPr>
      <w:rFonts w:ascii="Tahoma" w:eastAsia="Times New Roman" w:hAnsi="Tahoma" w:cs="Tahoma"/>
      <w:sz w:val="20"/>
      <w:szCs w:val="20"/>
      <w:shd w:val="clear" w:color="auto" w:fill="000080"/>
      <w:lang w:val="en-US" w:eastAsia="ar-SA"/>
    </w:rPr>
  </w:style>
  <w:style w:type="paragraph" w:styleId="Endnotentext">
    <w:name w:val="endnote text"/>
    <w:basedOn w:val="Standard"/>
    <w:link w:val="EndnotentextZchn"/>
    <w:semiHidden/>
    <w:rsid w:val="001E5EFB"/>
  </w:style>
  <w:style w:type="character" w:customStyle="1" w:styleId="EndnotentextZchn">
    <w:name w:val="Endnotentext Zchn"/>
    <w:basedOn w:val="Absatz-Standardschriftart"/>
    <w:link w:val="Endnotentext"/>
    <w:semiHidden/>
    <w:rsid w:val="001E5EFB"/>
    <w:rPr>
      <w:rFonts w:ascii="Arial" w:eastAsia="Times New Roman" w:hAnsi="Arial" w:cs="Arial"/>
      <w:sz w:val="20"/>
      <w:szCs w:val="20"/>
      <w:lang w:val="en-US" w:eastAsia="ar-SA"/>
    </w:rPr>
  </w:style>
  <w:style w:type="paragraph" w:customStyle="1" w:styleId="FormatvorlageBeschriftung">
    <w:name w:val="Formatvorlage Beschriftung"/>
    <w:basedOn w:val="Standard"/>
    <w:next w:val="Standard"/>
    <w:qFormat/>
    <w:rsid w:val="001E5EFB"/>
    <w:pPr>
      <w:spacing w:before="120" w:after="240" w:line="360" w:lineRule="auto"/>
      <w:contextualSpacing/>
      <w:jc w:val="center"/>
    </w:pPr>
    <w:rPr>
      <w:b/>
      <w:bCs/>
    </w:rPr>
  </w:style>
  <w:style w:type="paragraph" w:customStyle="1" w:styleId="FrontTitel">
    <w:name w:val="Front Titel"/>
    <w:basedOn w:val="Standard"/>
    <w:next w:val="Standard"/>
    <w:rsid w:val="001E5EFB"/>
    <w:pPr>
      <w:jc w:val="center"/>
    </w:pPr>
    <w:rPr>
      <w:b/>
      <w:bCs/>
      <w:sz w:val="48"/>
    </w:rPr>
  </w:style>
  <w:style w:type="paragraph" w:customStyle="1" w:styleId="FrontKapitel">
    <w:name w:val="Front Kapitel"/>
    <w:basedOn w:val="FrontTitel"/>
    <w:next w:val="Standard"/>
    <w:rsid w:val="001E5EFB"/>
    <w:pPr>
      <w:jc w:val="left"/>
    </w:pPr>
    <w:rPr>
      <w:sz w:val="40"/>
    </w:rPr>
  </w:style>
  <w:style w:type="paragraph" w:styleId="Funotentext">
    <w:name w:val="footnote text"/>
    <w:basedOn w:val="Standard"/>
    <w:link w:val="FunotentextZchn"/>
    <w:semiHidden/>
    <w:rsid w:val="001E5EFB"/>
  </w:style>
  <w:style w:type="character" w:customStyle="1" w:styleId="FunotentextZchn">
    <w:name w:val="Fußnotentext Zchn"/>
    <w:basedOn w:val="Absatz-Standardschriftart"/>
    <w:link w:val="Funotentext"/>
    <w:semiHidden/>
    <w:rsid w:val="001E5EFB"/>
    <w:rPr>
      <w:rFonts w:ascii="Arial" w:eastAsia="Times New Roman" w:hAnsi="Arial" w:cs="Arial"/>
      <w:sz w:val="20"/>
      <w:szCs w:val="20"/>
      <w:lang w:val="en-US" w:eastAsia="ar-SA"/>
    </w:rPr>
  </w:style>
  <w:style w:type="paragraph" w:styleId="Fuzeile">
    <w:name w:val="footer"/>
    <w:basedOn w:val="Standard"/>
    <w:link w:val="FuzeileZchn"/>
    <w:rsid w:val="001E5EFB"/>
    <w:rPr>
      <w:sz w:val="16"/>
    </w:rPr>
  </w:style>
  <w:style w:type="character" w:customStyle="1" w:styleId="FuzeileZchn">
    <w:name w:val="Fußzeile Zchn"/>
    <w:basedOn w:val="Absatz-Standardschriftart"/>
    <w:link w:val="Fuzeile"/>
    <w:rsid w:val="001E5EFB"/>
    <w:rPr>
      <w:rFonts w:ascii="Arial" w:eastAsia="Times New Roman" w:hAnsi="Arial" w:cs="Arial"/>
      <w:sz w:val="16"/>
      <w:szCs w:val="24"/>
      <w:lang w:val="en-US" w:eastAsia="ar-SA"/>
    </w:rPr>
  </w:style>
  <w:style w:type="character" w:styleId="Hyperlink">
    <w:name w:val="Hyperlink"/>
    <w:uiPriority w:val="99"/>
    <w:rsid w:val="001E5EFB"/>
    <w:rPr>
      <w:rFonts w:ascii="Arial" w:hAnsi="Arial"/>
      <w:color w:val="0000FF"/>
      <w:sz w:val="20"/>
      <w:u w:val="single"/>
    </w:rPr>
  </w:style>
  <w:style w:type="paragraph" w:styleId="Index1">
    <w:name w:val="index 1"/>
    <w:basedOn w:val="Standard"/>
    <w:next w:val="Standard"/>
    <w:semiHidden/>
    <w:rsid w:val="001E5EFB"/>
    <w:pPr>
      <w:ind w:left="220" w:hanging="220"/>
    </w:pPr>
  </w:style>
  <w:style w:type="paragraph" w:styleId="Index2">
    <w:name w:val="index 2"/>
    <w:basedOn w:val="Standard"/>
    <w:next w:val="Standard"/>
    <w:semiHidden/>
    <w:rsid w:val="001E5EFB"/>
    <w:pPr>
      <w:ind w:left="440" w:hanging="220"/>
    </w:pPr>
  </w:style>
  <w:style w:type="paragraph" w:styleId="Index3">
    <w:name w:val="index 3"/>
    <w:basedOn w:val="Standard"/>
    <w:next w:val="Standard"/>
    <w:semiHidden/>
    <w:rsid w:val="001E5EFB"/>
    <w:pPr>
      <w:ind w:left="660" w:hanging="220"/>
    </w:pPr>
  </w:style>
  <w:style w:type="paragraph" w:styleId="Index4">
    <w:name w:val="index 4"/>
    <w:basedOn w:val="Standard"/>
    <w:next w:val="Standard"/>
    <w:autoRedefine/>
    <w:semiHidden/>
    <w:rsid w:val="001E5EFB"/>
    <w:pPr>
      <w:ind w:left="800" w:hanging="200"/>
    </w:pPr>
  </w:style>
  <w:style w:type="paragraph" w:styleId="Index5">
    <w:name w:val="index 5"/>
    <w:basedOn w:val="Standard"/>
    <w:next w:val="Standard"/>
    <w:autoRedefine/>
    <w:semiHidden/>
    <w:rsid w:val="001E5EFB"/>
    <w:pPr>
      <w:ind w:left="1000" w:hanging="200"/>
    </w:pPr>
  </w:style>
  <w:style w:type="paragraph" w:styleId="Index6">
    <w:name w:val="index 6"/>
    <w:basedOn w:val="Standard"/>
    <w:next w:val="Standard"/>
    <w:autoRedefine/>
    <w:semiHidden/>
    <w:rsid w:val="001E5EFB"/>
    <w:pPr>
      <w:ind w:left="1200" w:hanging="200"/>
    </w:pPr>
  </w:style>
  <w:style w:type="paragraph" w:styleId="Index7">
    <w:name w:val="index 7"/>
    <w:basedOn w:val="Standard"/>
    <w:next w:val="Standard"/>
    <w:autoRedefine/>
    <w:semiHidden/>
    <w:rsid w:val="001E5EFB"/>
    <w:pPr>
      <w:ind w:left="1400" w:hanging="200"/>
    </w:pPr>
  </w:style>
  <w:style w:type="paragraph" w:styleId="Index8">
    <w:name w:val="index 8"/>
    <w:basedOn w:val="Standard"/>
    <w:next w:val="Standard"/>
    <w:autoRedefine/>
    <w:semiHidden/>
    <w:rsid w:val="001E5EFB"/>
    <w:pPr>
      <w:ind w:left="1600" w:hanging="200"/>
    </w:pPr>
  </w:style>
  <w:style w:type="paragraph" w:styleId="Index9">
    <w:name w:val="index 9"/>
    <w:basedOn w:val="Standard"/>
    <w:next w:val="Standard"/>
    <w:autoRedefine/>
    <w:semiHidden/>
    <w:rsid w:val="001E5EFB"/>
    <w:pPr>
      <w:ind w:left="1800" w:hanging="200"/>
    </w:pPr>
  </w:style>
  <w:style w:type="paragraph" w:styleId="Indexberschrift">
    <w:name w:val="index heading"/>
    <w:basedOn w:val="Standard"/>
    <w:next w:val="Index1"/>
    <w:semiHidden/>
    <w:rsid w:val="001E5EFB"/>
    <w:pPr>
      <w:spacing w:before="120" w:after="120"/>
    </w:pPr>
    <w:rPr>
      <w:b/>
      <w:bCs/>
      <w:i/>
      <w:iCs/>
    </w:rPr>
  </w:style>
  <w:style w:type="character" w:customStyle="1" w:styleId="berschrift1Zchn">
    <w:name w:val="Überschrift 1 Zchn"/>
    <w:link w:val="berschrift1"/>
    <w:rsid w:val="006C0B30"/>
    <w:rPr>
      <w:rFonts w:asciiTheme="minorHAnsi" w:hAnsiTheme="minorHAnsi"/>
      <w:b/>
      <w:sz w:val="32"/>
      <w:szCs w:val="36"/>
      <w:lang w:val="en-US"/>
    </w:rPr>
  </w:style>
  <w:style w:type="paragraph" w:styleId="Inhaltsverzeichnisberschrift">
    <w:name w:val="TOC Heading"/>
    <w:basedOn w:val="berschrift1"/>
    <w:next w:val="Standard"/>
    <w:uiPriority w:val="39"/>
    <w:qFormat/>
    <w:rsid w:val="001E5EFB"/>
    <w:pPr>
      <w:keepLines w:val="0"/>
      <w:numPr>
        <w:numId w:val="0"/>
      </w:numPr>
      <w:spacing w:after="60"/>
      <w:jc w:val="both"/>
      <w:outlineLvl w:val="9"/>
    </w:pPr>
    <w:rPr>
      <w:rFonts w:ascii="Cambria" w:hAnsi="Cambria"/>
      <w:bCs/>
      <w:kern w:val="32"/>
      <w:szCs w:val="32"/>
    </w:rPr>
  </w:style>
  <w:style w:type="paragraph" w:customStyle="1" w:styleId="KommentarFAP">
    <w:name w:val="Kommentar FAP"/>
    <w:basedOn w:val="Standard"/>
    <w:next w:val="Standard"/>
    <w:qFormat/>
    <w:rsid w:val="001E5EFB"/>
    <w:rPr>
      <w:color w:val="00CCFF"/>
    </w:rPr>
  </w:style>
  <w:style w:type="paragraph" w:customStyle="1" w:styleId="KommentarRAP">
    <w:name w:val="Kommentar RAP"/>
    <w:basedOn w:val="Standard"/>
    <w:next w:val="Standard"/>
    <w:qFormat/>
    <w:rsid w:val="001E5EFB"/>
    <w:rPr>
      <w:color w:val="FF9900"/>
    </w:rPr>
  </w:style>
  <w:style w:type="paragraph" w:customStyle="1" w:styleId="KommentarKVB">
    <w:name w:val="Kommentar KVB"/>
    <w:basedOn w:val="KommentarRAP"/>
    <w:next w:val="Standard"/>
    <w:qFormat/>
    <w:rsid w:val="001E5EFB"/>
    <w:rPr>
      <w:color w:val="993366"/>
    </w:rPr>
  </w:style>
  <w:style w:type="paragraph" w:styleId="Kommentartext">
    <w:name w:val="annotation text"/>
    <w:basedOn w:val="Standard"/>
    <w:link w:val="KommentartextZchn"/>
    <w:semiHidden/>
    <w:rsid w:val="001E5EFB"/>
  </w:style>
  <w:style w:type="character" w:customStyle="1" w:styleId="KommentartextZchn">
    <w:name w:val="Kommentartext Zchn"/>
    <w:basedOn w:val="Absatz-Standardschriftart"/>
    <w:link w:val="Kommentartext"/>
    <w:semiHidden/>
    <w:rsid w:val="001E5EFB"/>
    <w:rPr>
      <w:rFonts w:ascii="Arial" w:eastAsia="Times New Roman" w:hAnsi="Arial" w:cs="Arial"/>
      <w:sz w:val="20"/>
      <w:szCs w:val="20"/>
      <w:lang w:val="en-US" w:eastAsia="ar-SA"/>
    </w:rPr>
  </w:style>
  <w:style w:type="paragraph" w:styleId="Kommentarthema">
    <w:name w:val="annotation subject"/>
    <w:basedOn w:val="Kommentartext"/>
    <w:next w:val="Kommentartext"/>
    <w:link w:val="KommentarthemaZchn"/>
    <w:semiHidden/>
    <w:rsid w:val="001E5EFB"/>
    <w:rPr>
      <w:b/>
      <w:bCs/>
    </w:rPr>
  </w:style>
  <w:style w:type="character" w:customStyle="1" w:styleId="KommentarthemaZchn">
    <w:name w:val="Kommentarthema Zchn"/>
    <w:basedOn w:val="KommentartextZchn"/>
    <w:link w:val="Kommentarthema"/>
    <w:semiHidden/>
    <w:rsid w:val="001E5EFB"/>
    <w:rPr>
      <w:rFonts w:ascii="Arial" w:eastAsia="Times New Roman" w:hAnsi="Arial" w:cs="Arial"/>
      <w:b/>
      <w:bCs/>
      <w:sz w:val="20"/>
      <w:szCs w:val="20"/>
      <w:lang w:val="en-US" w:eastAsia="ar-SA"/>
    </w:rPr>
  </w:style>
  <w:style w:type="paragraph" w:styleId="Kopfzeile">
    <w:name w:val="header"/>
    <w:basedOn w:val="Standard"/>
    <w:link w:val="KopfzeileZchn"/>
    <w:rsid w:val="0020704D"/>
    <w:pPr>
      <w:pBdr>
        <w:bottom w:val="single" w:sz="4" w:space="1" w:color="auto"/>
      </w:pBdr>
      <w:tabs>
        <w:tab w:val="left" w:pos="1080"/>
      </w:tabs>
    </w:pPr>
    <w:rPr>
      <w:rFonts w:ascii="Calibri" w:hAnsi="Calibri" w:cs="Calibri"/>
    </w:rPr>
  </w:style>
  <w:style w:type="character" w:customStyle="1" w:styleId="KopfzeileZchn">
    <w:name w:val="Kopfzeile Zchn"/>
    <w:basedOn w:val="Absatz-Standardschriftart"/>
    <w:link w:val="Kopfzeile"/>
    <w:rsid w:val="0020704D"/>
    <w:rPr>
      <w:rFonts w:ascii="Calibri" w:hAnsi="Calibri" w:cs="Calibri"/>
      <w:lang w:val="en-US"/>
    </w:rPr>
  </w:style>
  <w:style w:type="paragraph" w:styleId="Literaturverzeichnis">
    <w:name w:val="Bibliography"/>
    <w:basedOn w:val="Standard"/>
    <w:next w:val="Standard"/>
    <w:uiPriority w:val="37"/>
    <w:semiHidden/>
    <w:unhideWhenUsed/>
    <w:rsid w:val="001E5EFB"/>
  </w:style>
  <w:style w:type="paragraph" w:styleId="Makrotext">
    <w:name w:val="macro"/>
    <w:link w:val="MakrotextZchn"/>
    <w:semiHidden/>
    <w:rsid w:val="001E5EFB"/>
    <w:pPr>
      <w:tabs>
        <w:tab w:val="left" w:pos="480"/>
        <w:tab w:val="left" w:pos="960"/>
        <w:tab w:val="left" w:pos="1440"/>
        <w:tab w:val="left" w:pos="1920"/>
        <w:tab w:val="left" w:pos="2400"/>
        <w:tab w:val="left" w:pos="2880"/>
        <w:tab w:val="left" w:pos="3360"/>
        <w:tab w:val="left" w:pos="3840"/>
        <w:tab w:val="left" w:pos="4320"/>
      </w:tabs>
      <w:suppressAutoHyphens/>
      <w:jc w:val="both"/>
    </w:pPr>
    <w:rPr>
      <w:rFonts w:ascii="Courier New" w:hAnsi="Courier New" w:cs="Courier New"/>
      <w:lang w:eastAsia="ar-SA"/>
    </w:rPr>
  </w:style>
  <w:style w:type="character" w:customStyle="1" w:styleId="MakrotextZchn">
    <w:name w:val="Makrotext Zchn"/>
    <w:basedOn w:val="Absatz-Standardschriftart"/>
    <w:link w:val="Makrotext"/>
    <w:semiHidden/>
    <w:rsid w:val="001E5EFB"/>
    <w:rPr>
      <w:rFonts w:ascii="Courier New" w:eastAsia="Times New Roman" w:hAnsi="Courier New" w:cs="Courier New"/>
      <w:sz w:val="20"/>
      <w:szCs w:val="20"/>
      <w:lang w:eastAsia="ar-SA"/>
    </w:rPr>
  </w:style>
  <w:style w:type="paragraph" w:customStyle="1" w:styleId="NormalCentered">
    <w:name w:val="Normal Centered"/>
    <w:basedOn w:val="Standard"/>
    <w:next w:val="Standard"/>
    <w:qFormat/>
    <w:rsid w:val="001E5EFB"/>
    <w:pPr>
      <w:jc w:val="center"/>
    </w:pPr>
  </w:style>
  <w:style w:type="paragraph" w:customStyle="1" w:styleId="NormalCenteredBold">
    <w:name w:val="Normal Centered Bold"/>
    <w:basedOn w:val="Standard"/>
    <w:next w:val="Standard"/>
    <w:qFormat/>
    <w:rsid w:val="001E5EFB"/>
    <w:pPr>
      <w:jc w:val="center"/>
    </w:pPr>
    <w:rPr>
      <w:b/>
    </w:rPr>
  </w:style>
  <w:style w:type="paragraph" w:styleId="Rechtsgrundlagenverzeichnis">
    <w:name w:val="table of authorities"/>
    <w:basedOn w:val="Standard"/>
    <w:next w:val="Standard"/>
    <w:semiHidden/>
    <w:rsid w:val="001E5EFB"/>
    <w:pPr>
      <w:ind w:left="200" w:hanging="200"/>
    </w:pPr>
  </w:style>
  <w:style w:type="paragraph" w:styleId="RGV-berschrift">
    <w:name w:val="toa heading"/>
    <w:basedOn w:val="Standard"/>
    <w:next w:val="Standard"/>
    <w:semiHidden/>
    <w:rsid w:val="001E5EFB"/>
    <w:pPr>
      <w:spacing w:before="120"/>
    </w:pPr>
    <w:rPr>
      <w:b/>
      <w:bCs/>
      <w:sz w:val="24"/>
    </w:rPr>
  </w:style>
  <w:style w:type="paragraph" w:styleId="Sprechblasentext">
    <w:name w:val="Balloon Text"/>
    <w:basedOn w:val="Standard"/>
    <w:link w:val="SprechblasentextZchn"/>
    <w:semiHidden/>
    <w:rsid w:val="001E5EFB"/>
    <w:rPr>
      <w:rFonts w:ascii="Tahoma" w:hAnsi="Tahoma" w:cs="Tahoma"/>
      <w:sz w:val="16"/>
      <w:szCs w:val="16"/>
    </w:rPr>
  </w:style>
  <w:style w:type="character" w:customStyle="1" w:styleId="SprechblasentextZchn">
    <w:name w:val="Sprechblasentext Zchn"/>
    <w:basedOn w:val="Absatz-Standardschriftart"/>
    <w:link w:val="Sprechblasentext"/>
    <w:semiHidden/>
    <w:rsid w:val="001E5EFB"/>
    <w:rPr>
      <w:rFonts w:ascii="Tahoma" w:eastAsia="Times New Roman" w:hAnsi="Tahoma" w:cs="Tahoma"/>
      <w:sz w:val="16"/>
      <w:szCs w:val="16"/>
      <w:lang w:val="en-US" w:eastAsia="ar-SA"/>
    </w:rPr>
  </w:style>
  <w:style w:type="table" w:styleId="Tabellenraster">
    <w:name w:val="Table Grid"/>
    <w:basedOn w:val="NormaleTabelle"/>
    <w:rsid w:val="001E5EFB"/>
    <w:rPr>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Standard"/>
    <w:qFormat/>
    <w:rsid w:val="00B64B69"/>
    <w:pPr>
      <w:spacing w:after="120"/>
      <w:jc w:val="both"/>
    </w:pPr>
  </w:style>
  <w:style w:type="paragraph" w:styleId="Titel">
    <w:name w:val="Title"/>
    <w:basedOn w:val="Standard"/>
    <w:next w:val="Standard"/>
    <w:link w:val="TitelZchn"/>
    <w:qFormat/>
    <w:rsid w:val="001E5EFB"/>
    <w:pPr>
      <w:spacing w:before="240" w:after="60"/>
      <w:jc w:val="center"/>
      <w:outlineLvl w:val="0"/>
    </w:pPr>
    <w:rPr>
      <w:rFonts w:ascii="Cambria" w:hAnsi="Cambria"/>
      <w:b/>
      <w:bCs/>
      <w:kern w:val="28"/>
      <w:sz w:val="32"/>
      <w:szCs w:val="32"/>
      <w:lang w:val="x-none"/>
    </w:rPr>
  </w:style>
  <w:style w:type="character" w:customStyle="1" w:styleId="TitelZchn">
    <w:name w:val="Titel Zchn"/>
    <w:link w:val="Titel"/>
    <w:rsid w:val="001E5EFB"/>
    <w:rPr>
      <w:rFonts w:ascii="Cambria" w:eastAsia="Times New Roman" w:hAnsi="Cambria" w:cs="Times New Roman"/>
      <w:b/>
      <w:bCs/>
      <w:kern w:val="28"/>
      <w:sz w:val="32"/>
      <w:szCs w:val="32"/>
      <w:lang w:val="x-none" w:eastAsia="ar-SA"/>
    </w:rPr>
  </w:style>
  <w:style w:type="character" w:customStyle="1" w:styleId="berschrift2Zchn">
    <w:name w:val="Überschrift 2 Zchn"/>
    <w:link w:val="berschrift2"/>
    <w:rsid w:val="001E5EFB"/>
    <w:rPr>
      <w:rFonts w:ascii="Arial" w:eastAsia="Times New Roman" w:hAnsi="Arial" w:cs="Times New Roman"/>
      <w:b/>
      <w:sz w:val="28"/>
      <w:szCs w:val="32"/>
      <w:lang w:val="x-none" w:eastAsia="ar-SA"/>
    </w:rPr>
  </w:style>
  <w:style w:type="character" w:customStyle="1" w:styleId="berschrift3Zchn">
    <w:name w:val="Überschrift 3 Zchn"/>
    <w:basedOn w:val="Absatz-Standardschriftart"/>
    <w:link w:val="berschrift3"/>
    <w:rsid w:val="001E5EFB"/>
    <w:rPr>
      <w:rFonts w:ascii="Arial" w:eastAsia="Times New Roman" w:hAnsi="Arial" w:cs="Times New Roman"/>
      <w:b/>
      <w:sz w:val="24"/>
      <w:szCs w:val="28"/>
      <w:lang w:val="x-none" w:eastAsia="ar-SA"/>
    </w:rPr>
  </w:style>
  <w:style w:type="character" w:customStyle="1" w:styleId="berschrift4Zchn">
    <w:name w:val="Überschrift 4 Zchn"/>
    <w:basedOn w:val="Absatz-Standardschriftart"/>
    <w:link w:val="berschrift4"/>
    <w:rsid w:val="001E5EFB"/>
    <w:rPr>
      <w:rFonts w:ascii="Arial" w:eastAsia="Times New Roman" w:hAnsi="Arial" w:cs="Times New Roman"/>
      <w:b/>
      <w:sz w:val="20"/>
      <w:szCs w:val="36"/>
      <w:lang w:val="x-none" w:eastAsia="ar-SA"/>
    </w:rPr>
  </w:style>
  <w:style w:type="character" w:customStyle="1" w:styleId="berschrift5Zchn">
    <w:name w:val="Überschrift 5 Zchn"/>
    <w:basedOn w:val="Absatz-Standardschriftart"/>
    <w:link w:val="berschrift5"/>
    <w:rsid w:val="001E5EFB"/>
    <w:rPr>
      <w:rFonts w:ascii="Arial" w:eastAsia="Times New Roman" w:hAnsi="Arial" w:cs="Times New Roman"/>
      <w:b/>
      <w:sz w:val="20"/>
      <w:szCs w:val="36"/>
      <w:lang w:val="x-none" w:eastAsia="ar-SA"/>
    </w:rPr>
  </w:style>
  <w:style w:type="character" w:customStyle="1" w:styleId="berschrift6Zchn">
    <w:name w:val="Überschrift 6 Zchn"/>
    <w:basedOn w:val="Absatz-Standardschriftart"/>
    <w:link w:val="berschrift6"/>
    <w:rsid w:val="001E5EFB"/>
    <w:rPr>
      <w:rFonts w:ascii="Arial" w:eastAsia="Times New Roman" w:hAnsi="Arial" w:cs="Times New Roman"/>
      <w:b/>
      <w:sz w:val="20"/>
      <w:szCs w:val="36"/>
      <w:lang w:val="x-none" w:eastAsia="ar-SA"/>
    </w:rPr>
  </w:style>
  <w:style w:type="character" w:customStyle="1" w:styleId="berschrift7Zchn">
    <w:name w:val="Überschrift 7 Zchn"/>
    <w:basedOn w:val="Absatz-Standardschriftart"/>
    <w:link w:val="berschrift7"/>
    <w:rsid w:val="001E5EFB"/>
    <w:rPr>
      <w:rFonts w:ascii="Arial" w:eastAsia="Times New Roman" w:hAnsi="Arial" w:cs="Times New Roman"/>
      <w:b/>
      <w:sz w:val="20"/>
      <w:szCs w:val="36"/>
      <w:lang w:val="x-none" w:eastAsia="ar-SA"/>
    </w:rPr>
  </w:style>
  <w:style w:type="character" w:customStyle="1" w:styleId="berschrift8Zchn">
    <w:name w:val="Überschrift 8 Zchn"/>
    <w:basedOn w:val="Absatz-Standardschriftart"/>
    <w:link w:val="berschrift8"/>
    <w:rsid w:val="00B64B69"/>
    <w:rPr>
      <w:rFonts w:ascii="Calibri" w:hAnsi="Calibri"/>
      <w:b/>
      <w:bCs/>
      <w:color w:val="000000"/>
      <w:szCs w:val="16"/>
      <w:lang w:val="en-US" w:eastAsia="de-DE"/>
    </w:rPr>
  </w:style>
  <w:style w:type="character" w:customStyle="1" w:styleId="berschrift9Zchn">
    <w:name w:val="Überschrift 9 Zchn"/>
    <w:link w:val="berschrift9"/>
    <w:rsid w:val="00E03623"/>
    <w:rPr>
      <w:rFonts w:ascii="Calibri" w:hAnsi="Calibri"/>
      <w:b/>
      <w:bCs/>
      <w:color w:val="000000"/>
      <w:sz w:val="16"/>
      <w:szCs w:val="16"/>
      <w:lang w:val="en-US" w:eastAsia="de-DE"/>
    </w:rPr>
  </w:style>
  <w:style w:type="paragraph" w:customStyle="1" w:styleId="Vertraulich">
    <w:name w:val="Vertraulich"/>
    <w:basedOn w:val="Standard"/>
    <w:link w:val="VertraulichZchn"/>
    <w:semiHidden/>
    <w:rsid w:val="001E5EFB"/>
    <w:pPr>
      <w:jc w:val="center"/>
    </w:pPr>
    <w:rPr>
      <w:color w:val="FF0000"/>
      <w:lang w:val="x-none" w:eastAsia="x-none"/>
    </w:rPr>
  </w:style>
  <w:style w:type="character" w:customStyle="1" w:styleId="VertraulichZchn">
    <w:name w:val="Vertraulich Zchn"/>
    <w:link w:val="Vertraulich"/>
    <w:semiHidden/>
    <w:rsid w:val="001E5EFB"/>
    <w:rPr>
      <w:rFonts w:ascii="Times New Roman" w:eastAsia="Times New Roman" w:hAnsi="Times New Roman" w:cs="Times New Roman"/>
      <w:color w:val="FF0000"/>
      <w:sz w:val="20"/>
      <w:szCs w:val="20"/>
      <w:lang w:val="x-none" w:eastAsia="x-none"/>
    </w:rPr>
  </w:style>
  <w:style w:type="paragraph" w:styleId="Verzeichnis1">
    <w:name w:val="toc 1"/>
    <w:basedOn w:val="Standard"/>
    <w:next w:val="Standard"/>
    <w:uiPriority w:val="39"/>
    <w:rsid w:val="001E5EFB"/>
    <w:pPr>
      <w:spacing w:before="360"/>
    </w:pPr>
    <w:rPr>
      <w:b/>
      <w:bCs/>
      <w:caps/>
    </w:rPr>
  </w:style>
  <w:style w:type="paragraph" w:styleId="Verzeichnis2">
    <w:name w:val="toc 2"/>
    <w:basedOn w:val="Standard"/>
    <w:next w:val="Standard"/>
    <w:uiPriority w:val="39"/>
    <w:rsid w:val="001E5EFB"/>
    <w:pPr>
      <w:spacing w:before="240"/>
    </w:pPr>
    <w:rPr>
      <w:b/>
      <w:bCs/>
    </w:rPr>
  </w:style>
  <w:style w:type="paragraph" w:styleId="Verzeichnis3">
    <w:name w:val="toc 3"/>
    <w:basedOn w:val="Standard"/>
    <w:next w:val="Standard"/>
    <w:uiPriority w:val="39"/>
    <w:rsid w:val="001E5EFB"/>
    <w:pPr>
      <w:ind w:left="240"/>
    </w:pPr>
  </w:style>
  <w:style w:type="paragraph" w:styleId="Verzeichnis4">
    <w:name w:val="toc 4"/>
    <w:basedOn w:val="Standard"/>
    <w:next w:val="Standard"/>
    <w:semiHidden/>
    <w:rsid w:val="001E5EFB"/>
    <w:pPr>
      <w:ind w:left="480"/>
    </w:pPr>
  </w:style>
  <w:style w:type="paragraph" w:styleId="Verzeichnis5">
    <w:name w:val="toc 5"/>
    <w:basedOn w:val="Standard"/>
    <w:next w:val="Standard"/>
    <w:semiHidden/>
    <w:rsid w:val="001E5EFB"/>
    <w:pPr>
      <w:ind w:left="720"/>
    </w:pPr>
  </w:style>
  <w:style w:type="paragraph" w:styleId="Verzeichnis6">
    <w:name w:val="toc 6"/>
    <w:basedOn w:val="Standard"/>
    <w:next w:val="Standard"/>
    <w:semiHidden/>
    <w:rsid w:val="001E5EFB"/>
    <w:pPr>
      <w:ind w:left="960"/>
    </w:pPr>
  </w:style>
  <w:style w:type="paragraph" w:styleId="Verzeichnis7">
    <w:name w:val="toc 7"/>
    <w:basedOn w:val="Standard"/>
    <w:next w:val="Standard"/>
    <w:semiHidden/>
    <w:rsid w:val="001E5EFB"/>
    <w:pPr>
      <w:ind w:left="1200"/>
    </w:pPr>
  </w:style>
  <w:style w:type="paragraph" w:styleId="Verzeichnis8">
    <w:name w:val="toc 8"/>
    <w:basedOn w:val="Standard"/>
    <w:next w:val="Standard"/>
    <w:semiHidden/>
    <w:rsid w:val="001E5EFB"/>
    <w:pPr>
      <w:ind w:left="1440"/>
    </w:pPr>
  </w:style>
  <w:style w:type="paragraph" w:styleId="Verzeichnis9">
    <w:name w:val="toc 9"/>
    <w:basedOn w:val="Standard"/>
    <w:next w:val="Standard"/>
    <w:semiHidden/>
    <w:rsid w:val="001E5EFB"/>
    <w:pPr>
      <w:ind w:left="1680"/>
    </w:pPr>
  </w:style>
  <w:style w:type="paragraph" w:customStyle="1" w:styleId="Definition">
    <w:name w:val="Definition"/>
    <w:basedOn w:val="Text"/>
    <w:next w:val="Text"/>
    <w:qFormat/>
    <w:rsid w:val="00692CD9"/>
    <w:pPr>
      <w:numPr>
        <w:numId w:val="21"/>
      </w:numPr>
      <w:ind w:left="0" w:firstLine="0"/>
    </w:pPr>
  </w:style>
  <w:style w:type="character" w:styleId="Funotenzeichen">
    <w:name w:val="footnote reference"/>
    <w:basedOn w:val="Absatz-Standardschriftart"/>
    <w:uiPriority w:val="99"/>
    <w:semiHidden/>
    <w:unhideWhenUsed/>
    <w:rsid w:val="0078285A"/>
    <w:rPr>
      <w:vertAlign w:val="superscript"/>
    </w:rPr>
  </w:style>
  <w:style w:type="character" w:styleId="Kommentarzeichen">
    <w:name w:val="annotation reference"/>
    <w:basedOn w:val="Absatz-Standardschriftart"/>
    <w:uiPriority w:val="99"/>
    <w:semiHidden/>
    <w:unhideWhenUsed/>
    <w:rsid w:val="00B55BCD"/>
    <w:rPr>
      <w:sz w:val="16"/>
      <w:szCs w:val="16"/>
    </w:rPr>
  </w:style>
  <w:style w:type="paragraph" w:styleId="Beschriftung">
    <w:name w:val="caption"/>
    <w:basedOn w:val="Standard"/>
    <w:next w:val="Standard"/>
    <w:uiPriority w:val="35"/>
    <w:unhideWhenUsed/>
    <w:qFormat/>
    <w:rsid w:val="00FD2771"/>
    <w:pPr>
      <w:spacing w:after="200"/>
    </w:pPr>
    <w:rPr>
      <w:i/>
      <w:iCs/>
      <w:color w:val="44546A" w:themeColor="text2"/>
      <w:sz w:val="18"/>
      <w:szCs w:val="18"/>
    </w:rPr>
  </w:style>
  <w:style w:type="character" w:customStyle="1" w:styleId="Tabletext">
    <w:name w:val="Tabletext"/>
    <w:basedOn w:val="Absatz-Standardschriftart"/>
    <w:rsid w:val="00E03623"/>
    <w:rPr>
      <w:rFonts w:ascii="Calibri" w:hAnsi="Calibri"/>
      <w:color w:val="000000"/>
      <w:sz w:val="16"/>
    </w:rPr>
  </w:style>
  <w:style w:type="paragraph" w:customStyle="1" w:styleId="Example">
    <w:name w:val="Example"/>
    <w:basedOn w:val="Text"/>
    <w:next w:val="Text"/>
    <w:rsid w:val="00692CD9"/>
    <w:pPr>
      <w:numPr>
        <w:numId w:val="20"/>
      </w:numPr>
      <w:ind w:left="851" w:firstLine="0"/>
    </w:pPr>
    <w:rPr>
      <w:rFonts w:ascii="Calibri" w:hAnsi="Calibri"/>
    </w:rPr>
  </w:style>
  <w:style w:type="numbering" w:customStyle="1" w:styleId="Formatvorlage1">
    <w:name w:val="Formatvorlage1"/>
    <w:uiPriority w:val="99"/>
    <w:rsid w:val="007F2DAB"/>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D1C54-4621-4957-BFEB-DD3E485B7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4855</Words>
  <Characters>30587</Characters>
  <Application>Microsoft Office Word</Application>
  <DocSecurity>0</DocSecurity>
  <Lines>254</Lines>
  <Paragraphs>70</Paragraphs>
  <ScaleCrop>false</ScaleCrop>
  <HeadingPairs>
    <vt:vector size="2" baseType="variant">
      <vt:variant>
        <vt:lpstr>Titel</vt:lpstr>
      </vt:variant>
      <vt:variant>
        <vt:i4>1</vt:i4>
      </vt:variant>
    </vt:vector>
  </HeadingPairs>
  <TitlesOfParts>
    <vt:vector size="1" baseType="lpstr">
      <vt:lpstr/>
    </vt:vector>
  </TitlesOfParts>
  <Company>Telefónica Germany GmbH &amp; Co. OHG</Company>
  <LinksUpToDate>false</LinksUpToDate>
  <CharactersWithSpaces>35372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Heinze Thorsten</dc:creator>
  <cp:keywords/>
  <dc:description/>
  <cp:lastModifiedBy>Thorsten Heinze</cp:lastModifiedBy>
  <cp:revision>26</cp:revision>
  <dcterms:created xsi:type="dcterms:W3CDTF">2020-05-13T21:16:00Z</dcterms:created>
  <dcterms:modified xsi:type="dcterms:W3CDTF">2020-06-22T17:16:00Z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tualEquipmentCharacteristics">
    <vt:lpwstr>ActualEquipmentCharacteristics</vt:lpwstr>
  </property>
  <property fmtid="{D5CDD505-2E9C-101B-9397-08002B2CF9AE}" pid="3" name="ExpectedEquipmentCharacteristics">
    <vt:lpwstr>ExpectedEquipmentCharacteristics</vt:lpwstr>
  </property>
</Properties>
</file>